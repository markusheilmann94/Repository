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6FAC" w:rsidRDefault="00466FAC"/>
    <w:bookmarkStart w:id="0" w:name="h.i5ok1cb8ecgc" w:colFirst="0" w:colLast="0" w:displacedByCustomXml="next"/>
    <w:bookmarkEnd w:id="0" w:displacedByCustomXml="next"/>
    <w:sdt>
      <w:sdtPr>
        <w:rPr>
          <w:rFonts w:asciiTheme="majorHAnsi" w:eastAsiaTheme="majorEastAsia" w:hAnsiTheme="majorHAnsi" w:cstheme="majorBidi"/>
          <w:caps/>
          <w:sz w:val="24"/>
          <w:lang w:val="de-AT"/>
        </w:rPr>
        <w:id w:val="-218211367"/>
        <w:docPartObj>
          <w:docPartGallery w:val="Cover Pages"/>
          <w:docPartUnique/>
        </w:docPartObj>
      </w:sdtPr>
      <w:sdtEndPr>
        <w:rPr>
          <w:rFonts w:ascii="Cambria" w:eastAsia="Arial" w:hAnsi="Cambria" w:cs="Arial"/>
          <w:caps w:val="0"/>
        </w:rPr>
      </w:sdtEndPr>
      <w:sdtContent>
        <w:tbl>
          <w:tblPr>
            <w:tblW w:w="5000" w:type="pct"/>
            <w:jc w:val="center"/>
            <w:tblLook w:val="04A0" w:firstRow="1" w:lastRow="0" w:firstColumn="1" w:lastColumn="0" w:noHBand="0" w:noVBand="1"/>
          </w:tblPr>
          <w:tblGrid>
            <w:gridCol w:w="9576"/>
          </w:tblGrid>
          <w:tr w:rsidR="00893A2F" w:rsidRPr="00C90F8F" w:rsidTr="00893A2F">
            <w:trPr>
              <w:trHeight w:val="2880"/>
              <w:jc w:val="center"/>
            </w:trPr>
            <w:sdt>
              <w:sdtPr>
                <w:rPr>
                  <w:rFonts w:asciiTheme="majorHAnsi" w:eastAsiaTheme="majorEastAsia" w:hAnsiTheme="majorHAnsi" w:cstheme="majorBidi"/>
                  <w:caps/>
                  <w:sz w:val="24"/>
                  <w:lang w:val="de-AT"/>
                </w:rPr>
                <w:alias w:val="Company"/>
                <w:id w:val="15524243"/>
                <w:placeholder>
                  <w:docPart w:val="4648F497F2574710A8DED7882B7D7805"/>
                </w:placeholder>
                <w:dataBinding w:prefixMappings="xmlns:ns0='http://schemas.openxmlformats.org/officeDocument/2006/extended-properties'" w:xpath="/ns0:Properties[1]/ns0:Company[1]" w:storeItemID="{6668398D-A668-4E3E-A5EB-62B293D839F1}"/>
                <w:text/>
              </w:sdtPr>
              <w:sdtEndPr>
                <w:rPr>
                  <w:sz w:val="22"/>
                  <w:lang w:val="de-DE"/>
                </w:rPr>
              </w:sdtEndPr>
              <w:sdtContent>
                <w:tc>
                  <w:tcPr>
                    <w:tcW w:w="5000" w:type="pct"/>
                  </w:tcPr>
                  <w:p w:rsidR="00893A2F" w:rsidRPr="00C90F8F" w:rsidRDefault="00893A2F" w:rsidP="00893A2F">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rPr>
                      <w:t>HTL perg</w:t>
                    </w:r>
                  </w:p>
                </w:tc>
              </w:sdtContent>
            </w:sdt>
          </w:tr>
          <w:tr w:rsidR="00893A2F" w:rsidRPr="00C90F8F" w:rsidTr="00893A2F">
            <w:trPr>
              <w:trHeight w:val="1440"/>
              <w:jc w:val="center"/>
            </w:trPr>
            <w:sdt>
              <w:sdtPr>
                <w:rPr>
                  <w:rFonts w:asciiTheme="majorHAnsi" w:eastAsiaTheme="majorEastAsia" w:hAnsiTheme="majorHAnsi" w:cstheme="majorBidi"/>
                  <w:sz w:val="80"/>
                  <w:szCs w:val="80"/>
                </w:rPr>
                <w:alias w:val="Title"/>
                <w:id w:val="15524250"/>
                <w:placeholder>
                  <w:docPart w:val="3C831D9E424148729973E295EE50B6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93A2F" w:rsidRPr="00C90F8F" w:rsidRDefault="00893A2F" w:rsidP="00893A2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Mobile SVG Editor</w:t>
                    </w:r>
                  </w:p>
                </w:tc>
              </w:sdtContent>
            </w:sdt>
          </w:tr>
          <w:tr w:rsidR="00893A2F" w:rsidRPr="00C90F8F" w:rsidTr="00893A2F">
            <w:trPr>
              <w:trHeight w:val="720"/>
              <w:jc w:val="center"/>
            </w:trPr>
            <w:sdt>
              <w:sdtPr>
                <w:rPr>
                  <w:rFonts w:asciiTheme="majorHAnsi" w:eastAsiaTheme="majorEastAsia" w:hAnsiTheme="majorHAnsi" w:cstheme="majorBidi"/>
                  <w:sz w:val="44"/>
                  <w:szCs w:val="44"/>
                </w:rPr>
                <w:alias w:val="Subtitle"/>
                <w:id w:val="15524255"/>
                <w:placeholder>
                  <w:docPart w:val="AB5BC92E1CC94DF2BEAA26E322BEFBA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93A2F" w:rsidRPr="00C90F8F" w:rsidRDefault="00893A2F" w:rsidP="00893A2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SVG</w:t>
                    </w:r>
                  </w:p>
                </w:tc>
              </w:sdtContent>
            </w:sdt>
          </w:tr>
          <w:tr w:rsidR="00893A2F" w:rsidRPr="00C90F8F" w:rsidTr="00893A2F">
            <w:trPr>
              <w:trHeight w:val="360"/>
              <w:jc w:val="center"/>
            </w:trPr>
            <w:tc>
              <w:tcPr>
                <w:tcW w:w="5000" w:type="pct"/>
                <w:vAlign w:val="center"/>
              </w:tcPr>
              <w:p w:rsidR="00893A2F" w:rsidRPr="00893A2F" w:rsidRDefault="00893A2F" w:rsidP="00893A2F">
                <w:pPr>
                  <w:pStyle w:val="NoSpacing"/>
                  <w:jc w:val="center"/>
                  <w:rPr>
                    <w:rFonts w:asciiTheme="majorHAnsi" w:hAnsiTheme="majorHAnsi"/>
                  </w:rPr>
                </w:pPr>
              </w:p>
            </w:tc>
          </w:tr>
          <w:tr w:rsidR="00893A2F" w:rsidRPr="00C90F8F" w:rsidTr="00893A2F">
            <w:trPr>
              <w:trHeight w:val="360"/>
              <w:jc w:val="center"/>
            </w:trPr>
            <w:tc>
              <w:tcPr>
                <w:tcW w:w="5000" w:type="pct"/>
                <w:vAlign w:val="center"/>
              </w:tcPr>
              <w:sdt>
                <w:sdtPr>
                  <w:rPr>
                    <w:rFonts w:asciiTheme="majorHAnsi" w:hAnsiTheme="majorHAnsi"/>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893A2F" w:rsidRPr="004342CE" w:rsidRDefault="00893A2F" w:rsidP="00893A2F">
                    <w:pPr>
                      <w:pStyle w:val="NoSpacing"/>
                      <w:spacing w:line="360" w:lineRule="auto"/>
                      <w:jc w:val="center"/>
                      <w:rPr>
                        <w:rFonts w:asciiTheme="majorHAnsi" w:hAnsiTheme="majorHAnsi"/>
                        <w:sz w:val="24"/>
                        <w:szCs w:val="24"/>
                      </w:rPr>
                    </w:pPr>
                    <w:r w:rsidRPr="004342CE">
                      <w:rPr>
                        <w:rFonts w:asciiTheme="majorHAnsi" w:hAnsiTheme="majorHAnsi"/>
                        <w:sz w:val="24"/>
                        <w:szCs w:val="24"/>
                      </w:rPr>
                      <w:t>Markus Heilmann</w:t>
                    </w:r>
                  </w:p>
                </w:sdtContent>
              </w:sdt>
              <w:p w:rsidR="00893A2F" w:rsidRPr="004342CE" w:rsidRDefault="00893A2F" w:rsidP="00893A2F">
                <w:pPr>
                  <w:pStyle w:val="NoSpacing"/>
                  <w:spacing w:line="360" w:lineRule="auto"/>
                  <w:jc w:val="center"/>
                  <w:rPr>
                    <w:rFonts w:asciiTheme="majorHAnsi" w:hAnsiTheme="majorHAnsi"/>
                    <w:sz w:val="24"/>
                    <w:szCs w:val="24"/>
                  </w:rPr>
                </w:pPr>
                <w:r w:rsidRPr="004342CE">
                  <w:rPr>
                    <w:rFonts w:asciiTheme="majorHAnsi" w:hAnsiTheme="majorHAnsi"/>
                    <w:sz w:val="24"/>
                    <w:szCs w:val="24"/>
                  </w:rPr>
                  <w:t>Manuel Baumgartner</w:t>
                </w:r>
              </w:p>
              <w:p w:rsidR="00893A2F" w:rsidRPr="00893A2F" w:rsidRDefault="00893A2F" w:rsidP="00893A2F">
                <w:pPr>
                  <w:pStyle w:val="NoSpacing"/>
                  <w:jc w:val="center"/>
                  <w:rPr>
                    <w:rFonts w:asciiTheme="majorHAnsi" w:hAnsiTheme="majorHAnsi"/>
                    <w:sz w:val="24"/>
                    <w:szCs w:val="24"/>
                  </w:rPr>
                </w:pPr>
              </w:p>
              <w:p w:rsidR="00893A2F" w:rsidRPr="00893A2F" w:rsidRDefault="00893A2F" w:rsidP="00893A2F">
                <w:pPr>
                  <w:pStyle w:val="NoSpacing"/>
                  <w:jc w:val="center"/>
                  <w:rPr>
                    <w:rFonts w:asciiTheme="majorHAnsi" w:hAnsiTheme="majorHAnsi"/>
                    <w:sz w:val="24"/>
                    <w:szCs w:val="24"/>
                  </w:rPr>
                </w:pPr>
              </w:p>
            </w:tc>
          </w:tr>
          <w:tr w:rsidR="00893A2F" w:rsidRPr="00C90F8F" w:rsidTr="00893A2F">
            <w:trPr>
              <w:trHeight w:val="360"/>
              <w:jc w:val="center"/>
            </w:trPr>
            <w:sdt>
              <w:sdtPr>
                <w:rPr>
                  <w:rFonts w:asciiTheme="majorHAnsi" w:hAnsiTheme="majorHAnsi"/>
                  <w:b/>
                  <w:bCs/>
                  <w:sz w:val="24"/>
                  <w:szCs w:val="24"/>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Content>
                <w:tc>
                  <w:tcPr>
                    <w:tcW w:w="5000" w:type="pct"/>
                    <w:vAlign w:val="center"/>
                  </w:tcPr>
                  <w:p w:rsidR="00893A2F" w:rsidRPr="00C90F8F" w:rsidRDefault="00893A2F" w:rsidP="00893A2F">
                    <w:pPr>
                      <w:pStyle w:val="NoSpacing"/>
                      <w:jc w:val="center"/>
                      <w:rPr>
                        <w:rFonts w:asciiTheme="majorHAnsi" w:hAnsiTheme="majorHAnsi"/>
                        <w:b/>
                        <w:bCs/>
                        <w:sz w:val="24"/>
                        <w:szCs w:val="24"/>
                      </w:rPr>
                    </w:pPr>
                    <w:r>
                      <w:rPr>
                        <w:rFonts w:asciiTheme="majorHAnsi" w:hAnsiTheme="majorHAnsi"/>
                        <w:b/>
                        <w:bCs/>
                        <w:sz w:val="24"/>
                        <w:szCs w:val="24"/>
                        <w:lang w:val="en-US"/>
                      </w:rPr>
                      <w:t>2/20/2013</w:t>
                    </w:r>
                  </w:p>
                </w:tc>
              </w:sdtContent>
            </w:sdt>
          </w:tr>
        </w:tbl>
        <w:p w:rsidR="00893A2F" w:rsidRDefault="00893A2F" w:rsidP="00893A2F"/>
        <w:p w:rsidR="00893A2F" w:rsidRDefault="00893A2F" w:rsidP="00893A2F"/>
        <w:tbl>
          <w:tblPr>
            <w:tblpPr w:leftFromText="187" w:rightFromText="187" w:horzAnchor="margin" w:tblpXSpec="center" w:tblpYSpec="bottom"/>
            <w:tblW w:w="5000" w:type="pct"/>
            <w:tblLook w:val="04A0" w:firstRow="1" w:lastRow="0" w:firstColumn="1" w:lastColumn="0" w:noHBand="0" w:noVBand="1"/>
          </w:tblPr>
          <w:tblGrid>
            <w:gridCol w:w="9576"/>
          </w:tblGrid>
          <w:tr w:rsidR="00893A2F" w:rsidRPr="00C90F8F" w:rsidTr="00893A2F">
            <w:tc>
              <w:tcPr>
                <w:tcW w:w="5000" w:type="pct"/>
              </w:tcPr>
              <w:p w:rsidR="00893A2F" w:rsidRPr="00C90F8F" w:rsidRDefault="00893A2F" w:rsidP="00893A2F">
                <w:pPr>
                  <w:pStyle w:val="NoSpacing"/>
                  <w:rPr>
                    <w:lang w:val="en-US"/>
                  </w:rPr>
                </w:pPr>
              </w:p>
            </w:tc>
          </w:tr>
        </w:tbl>
        <w:p w:rsidR="00893A2F" w:rsidRPr="00C90F8F" w:rsidRDefault="00760EC1" w:rsidP="00893A2F">
          <w:pPr>
            <w:rPr>
              <w:lang w:val="en-US"/>
            </w:rPr>
          </w:pPr>
        </w:p>
      </w:sdtContent>
    </w:sdt>
    <w:p w:rsidR="00893A2F" w:rsidRDefault="00893A2F" w:rsidP="00893A2F">
      <w:pPr>
        <w:spacing w:after="200"/>
        <w:rPr>
          <w:rFonts w:ascii="Trebuchet MS" w:eastAsia="Trebuchet MS" w:hAnsi="Trebuchet MS" w:cs="Trebuchet MS"/>
          <w:sz w:val="120"/>
        </w:rPr>
      </w:pPr>
      <w:r>
        <w:rPr>
          <w:rFonts w:ascii="Trebuchet MS" w:eastAsia="Trebuchet MS" w:hAnsi="Trebuchet MS" w:cs="Trebuchet MS"/>
          <w:sz w:val="120"/>
        </w:rPr>
        <w:br w:type="page"/>
      </w:r>
    </w:p>
    <w:p w:rsidR="00332829" w:rsidRDefault="00332829">
      <w:pPr>
        <w:spacing w:after="200"/>
        <w:rPr>
          <w:rStyle w:val="IntenseEmphasis"/>
        </w:rPr>
      </w:pPr>
      <w:r>
        <w:rPr>
          <w:rStyle w:val="IntenseEmphasis"/>
        </w:rPr>
        <w:lastRenderedPageBreak/>
        <w:br w:type="page"/>
      </w:r>
    </w:p>
    <w:p w:rsidR="00411395" w:rsidRDefault="00411395" w:rsidP="00AD4944">
      <w:pPr>
        <w:spacing w:after="720"/>
        <w:rPr>
          <w:rStyle w:val="IntenseEmphasis"/>
        </w:rPr>
      </w:pPr>
      <w:r>
        <w:rPr>
          <w:rStyle w:val="IntenseEmphasis"/>
        </w:rPr>
        <w:lastRenderedPageBreak/>
        <w:t>Diplomarbeit</w:t>
      </w:r>
    </w:p>
    <w:p w:rsidR="00411395" w:rsidRPr="00682C2B" w:rsidRDefault="00411395" w:rsidP="00682C2B">
      <w:pPr>
        <w:pStyle w:val="Quote"/>
        <w:rPr>
          <w:rStyle w:val="IntenseEmphasis"/>
          <w:b w:val="0"/>
          <w:bCs w:val="0"/>
          <w:color w:val="000000" w:themeColor="text1"/>
          <w:sz w:val="32"/>
        </w:rPr>
      </w:pPr>
      <w:r w:rsidRPr="00682C2B">
        <w:rPr>
          <w:rStyle w:val="IntenseEmphasis"/>
          <w:b w:val="0"/>
          <w:bCs w:val="0"/>
          <w:color w:val="000000" w:themeColor="text1"/>
          <w:sz w:val="32"/>
        </w:rPr>
        <w:t>Fach Programmieren</w:t>
      </w:r>
    </w:p>
    <w:p w:rsidR="00411395" w:rsidRPr="00581326" w:rsidRDefault="00411395" w:rsidP="00AD3A1B">
      <w:pPr>
        <w:pStyle w:val="NoSpacing"/>
        <w:tabs>
          <w:tab w:val="left" w:pos="1985"/>
        </w:tabs>
        <w:spacing w:before="200"/>
        <w:rPr>
          <w:rStyle w:val="Strong"/>
        </w:rPr>
      </w:pPr>
      <w:r w:rsidRPr="00581326">
        <w:rPr>
          <w:rStyle w:val="Strong"/>
        </w:rPr>
        <w:tab/>
      </w:r>
      <w:r w:rsidR="00581326">
        <w:rPr>
          <w:rStyle w:val="Strong"/>
        </w:rPr>
        <w:t>für</w:t>
      </w:r>
      <w:r w:rsidRPr="00581326">
        <w:rPr>
          <w:rStyle w:val="Strong"/>
        </w:rPr>
        <w:t xml:space="preserve"> </w:t>
      </w:r>
      <w:r w:rsidR="002E3C72">
        <w:rPr>
          <w:rStyle w:val="Strong"/>
        </w:rPr>
        <w:t>Aberger Software GmbH</w:t>
      </w:r>
    </w:p>
    <w:p w:rsidR="00411395" w:rsidRDefault="00411395" w:rsidP="00411395">
      <w:pPr>
        <w:pStyle w:val="NoSpacing"/>
        <w:tabs>
          <w:tab w:val="left" w:pos="1985"/>
        </w:tabs>
        <w:rPr>
          <w:rStyle w:val="IntenseEmphasis"/>
          <w:b w:val="0"/>
          <w:bCs w:val="0"/>
          <w:iCs w:val="0"/>
          <w:color w:val="000000"/>
          <w:sz w:val="24"/>
          <w:szCs w:val="24"/>
        </w:rPr>
      </w:pP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Eingereicht an der</w:t>
      </w:r>
    </w:p>
    <w:p w:rsidR="00411395" w:rsidRPr="00581326" w:rsidRDefault="00411395" w:rsidP="00AD3A1B">
      <w:pPr>
        <w:pStyle w:val="NoSpacing"/>
        <w:tabs>
          <w:tab w:val="left" w:pos="1985"/>
        </w:tabs>
        <w:spacing w:before="200"/>
        <w:rPr>
          <w:rStyle w:val="Strong"/>
        </w:rPr>
      </w:pPr>
      <w:r w:rsidRPr="00581326">
        <w:rPr>
          <w:rStyle w:val="Strong"/>
        </w:rPr>
        <w:tab/>
        <w:t>HTL Perg</w:t>
      </w: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 xml:space="preserve">Betreuung von </w:t>
      </w:r>
    </w:p>
    <w:p w:rsidR="00411395" w:rsidRPr="00581326" w:rsidRDefault="00411395" w:rsidP="00AD3A1B">
      <w:pPr>
        <w:pStyle w:val="NoSpacing"/>
        <w:tabs>
          <w:tab w:val="left" w:pos="1985"/>
        </w:tabs>
        <w:spacing w:before="200"/>
        <w:rPr>
          <w:rStyle w:val="Strong"/>
        </w:rPr>
      </w:pPr>
      <w:r w:rsidRPr="00581326">
        <w:rPr>
          <w:rStyle w:val="Strong"/>
        </w:rPr>
        <w:tab/>
        <w:t>DI Christian Aberger</w:t>
      </w:r>
    </w:p>
    <w:p w:rsidR="00411395" w:rsidRPr="00581326" w:rsidRDefault="00411395" w:rsidP="00581326">
      <w:pPr>
        <w:pStyle w:val="Quote"/>
        <w:spacing w:before="200" w:after="200"/>
        <w:rPr>
          <w:rStyle w:val="IntenseEmphasis"/>
          <w:b w:val="0"/>
          <w:bCs w:val="0"/>
          <w:color w:val="000000" w:themeColor="text1"/>
          <w:sz w:val="32"/>
        </w:rPr>
      </w:pPr>
      <w:r w:rsidRPr="00581326">
        <w:rPr>
          <w:rStyle w:val="IntenseEmphasis"/>
          <w:b w:val="0"/>
          <w:bCs w:val="0"/>
          <w:color w:val="000000" w:themeColor="text1"/>
          <w:sz w:val="32"/>
        </w:rPr>
        <w:t xml:space="preserve">Eingereicht von </w:t>
      </w:r>
    </w:p>
    <w:p w:rsidR="00411395" w:rsidRPr="00581326" w:rsidRDefault="00411395" w:rsidP="00AD3A1B">
      <w:pPr>
        <w:pStyle w:val="NoSpacing"/>
        <w:tabs>
          <w:tab w:val="left" w:pos="1985"/>
        </w:tabs>
        <w:spacing w:before="200"/>
        <w:rPr>
          <w:rStyle w:val="Strong"/>
        </w:rPr>
      </w:pPr>
      <w:r w:rsidRPr="00581326">
        <w:rPr>
          <w:rStyle w:val="Strong"/>
        </w:rPr>
        <w:tab/>
        <w:t>Markus Heilmann</w:t>
      </w:r>
    </w:p>
    <w:p w:rsidR="00411395" w:rsidRPr="00581326" w:rsidRDefault="00411395" w:rsidP="00AD3A1B">
      <w:pPr>
        <w:pStyle w:val="NoSpacing"/>
        <w:tabs>
          <w:tab w:val="left" w:pos="1985"/>
        </w:tabs>
        <w:spacing w:before="200"/>
        <w:rPr>
          <w:rStyle w:val="Strong"/>
        </w:rPr>
      </w:pPr>
      <w:r w:rsidRPr="00581326">
        <w:rPr>
          <w:rStyle w:val="Strong"/>
        </w:rPr>
        <w:tab/>
        <w:t>Manuel Baumgartner</w:t>
      </w:r>
    </w:p>
    <w:p w:rsidR="00411395" w:rsidRPr="00581326" w:rsidRDefault="00411395" w:rsidP="00AD3A1B">
      <w:pPr>
        <w:pStyle w:val="NoSpacing"/>
        <w:tabs>
          <w:tab w:val="left" w:pos="1985"/>
        </w:tabs>
        <w:spacing w:before="200"/>
        <w:rPr>
          <w:rStyle w:val="Strong"/>
        </w:rPr>
      </w:pPr>
    </w:p>
    <w:p w:rsidR="00AD3A1B" w:rsidRDefault="001854DD" w:rsidP="00AD3A1B">
      <w:pPr>
        <w:pStyle w:val="NoSpacing"/>
        <w:tabs>
          <w:tab w:val="left" w:pos="1985"/>
        </w:tabs>
        <w:spacing w:before="200"/>
        <w:rPr>
          <w:rStyle w:val="Strong"/>
        </w:rPr>
      </w:pPr>
      <w:r>
        <w:rPr>
          <w:rStyle w:val="Strong"/>
        </w:rPr>
        <w:tab/>
        <w:t>14. Mai 2013</w:t>
      </w:r>
    </w:p>
    <w:p w:rsidR="00F93E35" w:rsidRDefault="00F93E35">
      <w:pPr>
        <w:spacing w:after="200"/>
        <w:rPr>
          <w:rStyle w:val="Strong"/>
        </w:rPr>
      </w:pPr>
      <w:r>
        <w:rPr>
          <w:rStyle w:val="Strong"/>
        </w:rPr>
        <w:br w:type="page"/>
      </w:r>
    </w:p>
    <w:p w:rsidR="00C57F9C" w:rsidRDefault="00C57F9C" w:rsidP="00C57F9C">
      <w:pPr>
        <w:spacing w:before="400" w:after="720"/>
        <w:rPr>
          <w:rStyle w:val="IntenseEmphasis"/>
        </w:rPr>
      </w:pPr>
      <w:r>
        <w:rPr>
          <w:rStyle w:val="IntenseEmphasis"/>
        </w:rPr>
        <w:lastRenderedPageBreak/>
        <w:t>Mobile SVG Editor</w:t>
      </w:r>
    </w:p>
    <w:p w:rsidR="00C57F9C" w:rsidRPr="00C57F9C" w:rsidRDefault="00C57F9C" w:rsidP="00C57F9C">
      <w:pPr>
        <w:spacing w:after="200" w:line="360" w:lineRule="auto"/>
        <w:rPr>
          <w:rStyle w:val="IntenseEmphasis"/>
          <w:b w:val="0"/>
          <w:i/>
          <w:color w:val="auto"/>
          <w:sz w:val="28"/>
          <w:szCs w:val="28"/>
        </w:rPr>
      </w:pPr>
      <w:r w:rsidRPr="00C57F9C">
        <w:rPr>
          <w:rStyle w:val="IntenseEmphasis"/>
          <w:b w:val="0"/>
          <w:i/>
          <w:color w:val="auto"/>
          <w:sz w:val="28"/>
          <w:szCs w:val="28"/>
        </w:rPr>
        <w:t>Von Markus Heilmann, Manuel Baumgartner</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Diplomarbeit im Fachgebiet Programmieren,</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Abteilung Elektronische Datenverarbeitung &amp; Organisation,</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HTBLA Perg,</w:t>
      </w:r>
    </w:p>
    <w:p w:rsidR="00C57F9C" w:rsidRPr="00C57F9C" w:rsidRDefault="00C57F9C" w:rsidP="00C57F9C">
      <w:pPr>
        <w:spacing w:after="200" w:line="360" w:lineRule="auto"/>
        <w:rPr>
          <w:rStyle w:val="IntenseEmphasis"/>
          <w:b w:val="0"/>
          <w:color w:val="auto"/>
          <w:sz w:val="32"/>
          <w:szCs w:val="32"/>
        </w:rPr>
      </w:pPr>
      <w:r w:rsidRPr="00C57F9C">
        <w:rPr>
          <w:rStyle w:val="IntenseEmphasis"/>
          <w:b w:val="0"/>
          <w:color w:val="auto"/>
          <w:sz w:val="32"/>
          <w:szCs w:val="32"/>
        </w:rPr>
        <w:t>14. Mai 2013</w:t>
      </w:r>
    </w:p>
    <w:p w:rsidR="00C57F9C" w:rsidRDefault="00C57F9C">
      <w:pPr>
        <w:spacing w:after="200"/>
        <w:rPr>
          <w:rStyle w:val="IntenseEmphasis"/>
        </w:rPr>
      </w:pPr>
    </w:p>
    <w:p w:rsidR="00BD6709" w:rsidRPr="00BD6709" w:rsidRDefault="00C57F9C" w:rsidP="00BD6709">
      <w:pPr>
        <w:spacing w:after="360"/>
        <w:rPr>
          <w:rStyle w:val="IntenseEmphasis"/>
          <w:color w:val="auto"/>
          <w:sz w:val="36"/>
          <w:szCs w:val="36"/>
        </w:rPr>
      </w:pPr>
      <w:r w:rsidRPr="00C57F9C">
        <w:rPr>
          <w:rStyle w:val="IntenseEmphasis"/>
          <w:color w:val="auto"/>
          <w:sz w:val="36"/>
          <w:szCs w:val="36"/>
        </w:rPr>
        <w:t>Zusammenfassung</w:t>
      </w:r>
    </w:p>
    <w:p w:rsidR="00D72A14" w:rsidRDefault="00255B99" w:rsidP="00255B99">
      <w:pPr>
        <w:spacing w:line="360" w:lineRule="auto"/>
        <w:jc w:val="both"/>
        <w:rPr>
          <w:rStyle w:val="IntenseEmphasis"/>
          <w:b w:val="0"/>
          <w:color w:val="auto"/>
          <w:sz w:val="24"/>
          <w:szCs w:val="24"/>
        </w:rPr>
      </w:pPr>
      <w:r w:rsidRPr="00255B99">
        <w:rPr>
          <w:rStyle w:val="IntenseEmphasis"/>
          <w:b w:val="0"/>
          <w:color w:val="auto"/>
          <w:sz w:val="24"/>
          <w:szCs w:val="24"/>
        </w:rPr>
        <w:t>Das Projekt „Mobile SVG Editor“ wurde für den Auftraggeber Aberger Software GmbH erstellt und dient dazu,</w:t>
      </w:r>
      <w:r w:rsidR="00332829">
        <w:rPr>
          <w:rStyle w:val="IntenseEmphasis"/>
          <w:b w:val="0"/>
          <w:color w:val="auto"/>
          <w:sz w:val="24"/>
          <w:szCs w:val="24"/>
        </w:rPr>
        <w:t xml:space="preserve"> Postkarten</w:t>
      </w:r>
      <w:r w:rsidR="00D72A14">
        <w:rPr>
          <w:rStyle w:val="IntenseEmphasis"/>
          <w:b w:val="0"/>
          <w:color w:val="auto"/>
          <w:sz w:val="24"/>
          <w:szCs w:val="24"/>
        </w:rPr>
        <w:t xml:space="preserve"> mit Hilfe eines Android Gerätes zu bearbeiten und zu bestellen.</w:t>
      </w:r>
    </w:p>
    <w:p w:rsidR="00D72A14" w:rsidRDefault="00D72A14" w:rsidP="00255B99">
      <w:pPr>
        <w:spacing w:line="360" w:lineRule="auto"/>
        <w:jc w:val="both"/>
        <w:rPr>
          <w:rStyle w:val="IntenseEmphasis"/>
          <w:b w:val="0"/>
          <w:color w:val="auto"/>
          <w:sz w:val="24"/>
          <w:szCs w:val="24"/>
        </w:rPr>
      </w:pPr>
    </w:p>
    <w:p w:rsidR="00D72A14" w:rsidRDefault="00F5288B" w:rsidP="00255B99">
      <w:pPr>
        <w:spacing w:line="360" w:lineRule="auto"/>
        <w:jc w:val="both"/>
        <w:rPr>
          <w:rStyle w:val="IntenseEmphasis"/>
          <w:b w:val="0"/>
          <w:color w:val="auto"/>
          <w:sz w:val="24"/>
          <w:szCs w:val="24"/>
        </w:rPr>
      </w:pPr>
      <w:r>
        <w:rPr>
          <w:rStyle w:val="IntenseEmphasis"/>
          <w:b w:val="0"/>
          <w:color w:val="auto"/>
          <w:sz w:val="24"/>
          <w:szCs w:val="24"/>
        </w:rPr>
        <w:t xml:space="preserve">Dabei werden in einem ersten Schritt Templates von einem Server auf das Gerät übertragen. </w:t>
      </w:r>
      <w:r w:rsidR="00387ECC">
        <w:rPr>
          <w:rStyle w:val="IntenseEmphasis"/>
          <w:b w:val="0"/>
          <w:color w:val="auto"/>
          <w:sz w:val="24"/>
          <w:szCs w:val="24"/>
        </w:rPr>
        <w:t>In diese Vorlagen können Bilder, aus dem Android Gerätespeicher, integriert werden. Das ausgewählte Bild kann dann im Template gezoomt, gedreht und verschoben werden. Auf der Rückseite der Postkarte können noch die Kontaktdaten des Kunden eingetragen werden.</w:t>
      </w:r>
    </w:p>
    <w:p w:rsidR="00F5288B" w:rsidRDefault="00F5288B" w:rsidP="00255B99">
      <w:pPr>
        <w:spacing w:line="360" w:lineRule="auto"/>
        <w:jc w:val="both"/>
        <w:rPr>
          <w:rStyle w:val="IntenseEmphasis"/>
          <w:b w:val="0"/>
          <w:color w:val="auto"/>
          <w:sz w:val="24"/>
          <w:szCs w:val="24"/>
        </w:rPr>
      </w:pPr>
    </w:p>
    <w:p w:rsidR="00F5288B" w:rsidRDefault="00F5288B" w:rsidP="00255B99">
      <w:pPr>
        <w:spacing w:line="360" w:lineRule="auto"/>
        <w:jc w:val="both"/>
        <w:rPr>
          <w:rStyle w:val="IntenseEmphasis"/>
          <w:b w:val="0"/>
          <w:color w:val="auto"/>
          <w:sz w:val="24"/>
          <w:szCs w:val="24"/>
        </w:rPr>
      </w:pPr>
      <w:r>
        <w:rPr>
          <w:rStyle w:val="IntenseEmphasis"/>
          <w:b w:val="0"/>
          <w:color w:val="auto"/>
          <w:sz w:val="24"/>
          <w:szCs w:val="24"/>
        </w:rPr>
        <w:t>Das fertige Produkt wird dann wieder auf den Server geladen, damit der Auftrag von der Firma bearbeitet werden kann.</w:t>
      </w:r>
    </w:p>
    <w:p w:rsidR="00F5288B" w:rsidRDefault="00F5288B" w:rsidP="00255B99">
      <w:pPr>
        <w:spacing w:line="360" w:lineRule="auto"/>
        <w:jc w:val="both"/>
        <w:rPr>
          <w:rStyle w:val="IntenseEmphasis"/>
          <w:b w:val="0"/>
          <w:color w:val="auto"/>
          <w:sz w:val="24"/>
          <w:szCs w:val="24"/>
        </w:rPr>
      </w:pPr>
    </w:p>
    <w:p w:rsidR="00F5288B" w:rsidRDefault="00F5288B" w:rsidP="00255B99">
      <w:pPr>
        <w:spacing w:line="360" w:lineRule="auto"/>
        <w:jc w:val="both"/>
        <w:rPr>
          <w:rStyle w:val="IntenseEmphasis"/>
          <w:b w:val="0"/>
          <w:color w:val="auto"/>
          <w:sz w:val="24"/>
          <w:szCs w:val="24"/>
        </w:rPr>
      </w:pPr>
      <w:r>
        <w:rPr>
          <w:rStyle w:val="IntenseEmphasis"/>
          <w:b w:val="0"/>
          <w:color w:val="auto"/>
          <w:sz w:val="24"/>
          <w:szCs w:val="24"/>
        </w:rPr>
        <w:t>Die Gestik-Steurung von Bildern, wie das</w:t>
      </w:r>
      <w:r w:rsidR="00387ECC">
        <w:rPr>
          <w:rStyle w:val="IntenseEmphasis"/>
          <w:b w:val="0"/>
          <w:color w:val="auto"/>
          <w:sz w:val="24"/>
          <w:szCs w:val="24"/>
        </w:rPr>
        <w:t xml:space="preserve"> Zoomen, Drehen und Verschieben,</w:t>
      </w:r>
      <w:r>
        <w:rPr>
          <w:rStyle w:val="IntenseEmphasis"/>
          <w:b w:val="0"/>
          <w:color w:val="auto"/>
          <w:sz w:val="24"/>
          <w:szCs w:val="24"/>
        </w:rPr>
        <w:t xml:space="preserve"> ist </w:t>
      </w:r>
      <w:r w:rsidR="00387ECC">
        <w:rPr>
          <w:rStyle w:val="IntenseEmphasis"/>
          <w:b w:val="0"/>
          <w:color w:val="auto"/>
          <w:sz w:val="24"/>
          <w:szCs w:val="24"/>
        </w:rPr>
        <w:t>dabei</w:t>
      </w:r>
      <w:r>
        <w:rPr>
          <w:rStyle w:val="IntenseEmphasis"/>
          <w:b w:val="0"/>
          <w:color w:val="auto"/>
          <w:sz w:val="24"/>
          <w:szCs w:val="24"/>
        </w:rPr>
        <w:t xml:space="preserve"> das </w:t>
      </w:r>
      <w:r w:rsidR="009530AD">
        <w:rPr>
          <w:rStyle w:val="IntenseEmphasis"/>
          <w:b w:val="0"/>
          <w:color w:val="auto"/>
          <w:sz w:val="24"/>
          <w:szCs w:val="24"/>
        </w:rPr>
        <w:t>Hauptz</w:t>
      </w:r>
      <w:r w:rsidR="00387ECC">
        <w:rPr>
          <w:rStyle w:val="IntenseEmphasis"/>
          <w:b w:val="0"/>
          <w:color w:val="auto"/>
          <w:sz w:val="24"/>
          <w:szCs w:val="24"/>
        </w:rPr>
        <w:t>iel der Diplomarbeit</w:t>
      </w:r>
      <w:r>
        <w:rPr>
          <w:rStyle w:val="IntenseEmphasis"/>
          <w:b w:val="0"/>
          <w:color w:val="auto"/>
          <w:sz w:val="24"/>
          <w:szCs w:val="24"/>
        </w:rPr>
        <w:t>.</w:t>
      </w:r>
    </w:p>
    <w:p w:rsidR="00BD6709" w:rsidRDefault="00D72A14" w:rsidP="00DA31C5">
      <w:pPr>
        <w:spacing w:before="400" w:after="720"/>
        <w:rPr>
          <w:rStyle w:val="IntenseEmphasis"/>
        </w:rPr>
      </w:pPr>
      <w:r w:rsidRPr="00DA31C5">
        <w:rPr>
          <w:rStyle w:val="IntenseEmphasis"/>
        </w:rPr>
        <w:lastRenderedPageBreak/>
        <w:t xml:space="preserve"> </w:t>
      </w:r>
      <w:r w:rsidR="00BD6709">
        <w:rPr>
          <w:rStyle w:val="IntenseEmphasis"/>
        </w:rPr>
        <w:t>Mobile SVG Editor</w:t>
      </w:r>
    </w:p>
    <w:p w:rsidR="00DA31C5" w:rsidRPr="00BD6709" w:rsidRDefault="00BD6709" w:rsidP="00BD6709">
      <w:pPr>
        <w:spacing w:after="200" w:line="360" w:lineRule="auto"/>
        <w:rPr>
          <w:rStyle w:val="IntenseEmphasis"/>
          <w:b w:val="0"/>
          <w:i/>
          <w:color w:val="auto"/>
          <w:sz w:val="28"/>
          <w:szCs w:val="28"/>
          <w:lang w:val="en-GB"/>
        </w:rPr>
      </w:pPr>
      <w:r w:rsidRPr="00BD6709">
        <w:rPr>
          <w:rStyle w:val="IntenseEmphasis"/>
          <w:b w:val="0"/>
          <w:i/>
          <w:color w:val="auto"/>
          <w:sz w:val="28"/>
          <w:szCs w:val="28"/>
          <w:lang w:val="en-GB"/>
        </w:rPr>
        <w:t>By</w:t>
      </w:r>
      <w:r w:rsidRPr="00BD6709">
        <w:rPr>
          <w:rStyle w:val="IntenseEmphasis"/>
          <w:b w:val="0"/>
          <w:i/>
          <w:color w:val="auto"/>
          <w:sz w:val="28"/>
          <w:szCs w:val="28"/>
          <w:lang w:val="en-GB"/>
        </w:rPr>
        <w:t xml:space="preserve"> Markus </w:t>
      </w:r>
      <w:proofErr w:type="spellStart"/>
      <w:r w:rsidRPr="00BD6709">
        <w:rPr>
          <w:rStyle w:val="IntenseEmphasis"/>
          <w:b w:val="0"/>
          <w:i/>
          <w:color w:val="auto"/>
          <w:sz w:val="28"/>
          <w:szCs w:val="28"/>
          <w:lang w:val="en-GB"/>
        </w:rPr>
        <w:t>Heilmann</w:t>
      </w:r>
      <w:proofErr w:type="spellEnd"/>
      <w:r w:rsidRPr="00BD6709">
        <w:rPr>
          <w:rStyle w:val="IntenseEmphasis"/>
          <w:b w:val="0"/>
          <w:i/>
          <w:color w:val="auto"/>
          <w:sz w:val="28"/>
          <w:szCs w:val="28"/>
          <w:lang w:val="en-GB"/>
        </w:rPr>
        <w:t>, Manuel Baumgartner</w:t>
      </w:r>
    </w:p>
    <w:p w:rsidR="00BD6709" w:rsidRPr="00BD6709" w:rsidRDefault="00BD6709" w:rsidP="00BD6709">
      <w:pPr>
        <w:spacing w:after="200" w:line="360" w:lineRule="auto"/>
        <w:rPr>
          <w:rStyle w:val="IntenseEmphasis"/>
          <w:b w:val="0"/>
          <w:color w:val="auto"/>
          <w:sz w:val="32"/>
          <w:szCs w:val="32"/>
          <w:lang w:val="en-GB"/>
        </w:rPr>
      </w:pPr>
      <w:r w:rsidRPr="00BD6709">
        <w:rPr>
          <w:rStyle w:val="IntenseEmphasis"/>
          <w:b w:val="0"/>
          <w:color w:val="auto"/>
          <w:sz w:val="32"/>
          <w:szCs w:val="32"/>
          <w:lang w:val="en-GB"/>
        </w:rPr>
        <w:t>Diploma thesis in Programming</w:t>
      </w:r>
      <w:r w:rsidRPr="00BD6709">
        <w:rPr>
          <w:rStyle w:val="IntenseEmphasis"/>
          <w:b w:val="0"/>
          <w:color w:val="auto"/>
          <w:sz w:val="32"/>
          <w:szCs w:val="32"/>
          <w:lang w:val="en-GB"/>
        </w:rPr>
        <w:t>,</w:t>
      </w:r>
    </w:p>
    <w:p w:rsidR="00BD6709" w:rsidRPr="00BD6709" w:rsidRDefault="00BD6709" w:rsidP="00BD6709">
      <w:pPr>
        <w:spacing w:after="200" w:line="360" w:lineRule="auto"/>
        <w:rPr>
          <w:rStyle w:val="IntenseEmphasis"/>
          <w:b w:val="0"/>
          <w:color w:val="auto"/>
          <w:sz w:val="32"/>
          <w:szCs w:val="32"/>
          <w:lang w:val="en-GB"/>
        </w:rPr>
      </w:pPr>
      <w:r w:rsidRPr="00BD6709">
        <w:rPr>
          <w:rStyle w:val="IntenseEmphasis"/>
          <w:b w:val="0"/>
          <w:color w:val="auto"/>
          <w:sz w:val="32"/>
          <w:szCs w:val="32"/>
          <w:lang w:val="en-GB"/>
        </w:rPr>
        <w:t>College of electronic data processing and organi</w:t>
      </w:r>
      <w:r>
        <w:rPr>
          <w:rStyle w:val="IntenseEmphasis"/>
          <w:b w:val="0"/>
          <w:color w:val="auto"/>
          <w:sz w:val="32"/>
          <w:szCs w:val="32"/>
          <w:lang w:val="en-GB"/>
        </w:rPr>
        <w:t>s</w:t>
      </w:r>
      <w:r w:rsidRPr="00BD6709">
        <w:rPr>
          <w:rStyle w:val="IntenseEmphasis"/>
          <w:b w:val="0"/>
          <w:color w:val="auto"/>
          <w:sz w:val="32"/>
          <w:szCs w:val="32"/>
          <w:lang w:val="en-GB"/>
        </w:rPr>
        <w:t>ation</w:t>
      </w:r>
      <w:r>
        <w:rPr>
          <w:rStyle w:val="IntenseEmphasis"/>
          <w:b w:val="0"/>
          <w:color w:val="auto"/>
          <w:sz w:val="32"/>
          <w:szCs w:val="32"/>
          <w:lang w:val="en-GB"/>
        </w:rPr>
        <w:t xml:space="preserve"> specialising in software engineering </w:t>
      </w:r>
      <w:proofErr w:type="spellStart"/>
      <w:r>
        <w:rPr>
          <w:rStyle w:val="IntenseEmphasis"/>
          <w:b w:val="0"/>
          <w:color w:val="auto"/>
          <w:sz w:val="32"/>
          <w:szCs w:val="32"/>
          <w:lang w:val="en-GB"/>
        </w:rPr>
        <w:t>Perg</w:t>
      </w:r>
      <w:proofErr w:type="spellEnd"/>
      <w:r w:rsidRPr="00BD6709">
        <w:rPr>
          <w:rStyle w:val="IntenseEmphasis"/>
          <w:b w:val="0"/>
          <w:color w:val="auto"/>
          <w:sz w:val="32"/>
          <w:szCs w:val="32"/>
          <w:lang w:val="en-GB"/>
        </w:rPr>
        <w:t>,</w:t>
      </w:r>
    </w:p>
    <w:p w:rsidR="00BD6709" w:rsidRDefault="00BD6709" w:rsidP="00BD6709">
      <w:pPr>
        <w:spacing w:after="200" w:line="360" w:lineRule="auto"/>
        <w:rPr>
          <w:rStyle w:val="IntenseEmphasis"/>
          <w:b w:val="0"/>
          <w:color w:val="auto"/>
          <w:sz w:val="32"/>
          <w:szCs w:val="32"/>
          <w:lang w:val="en-GB"/>
        </w:rPr>
      </w:pPr>
      <w:r w:rsidRPr="00BD6709">
        <w:rPr>
          <w:rStyle w:val="IntenseEmphasis"/>
          <w:b w:val="0"/>
          <w:color w:val="auto"/>
          <w:sz w:val="32"/>
          <w:szCs w:val="32"/>
          <w:lang w:val="en-GB"/>
        </w:rPr>
        <w:t>14. Mai 2013</w:t>
      </w:r>
    </w:p>
    <w:p w:rsidR="00BD6709" w:rsidRDefault="00BD6709" w:rsidP="00BD6709">
      <w:pPr>
        <w:spacing w:after="200" w:line="360" w:lineRule="auto"/>
        <w:rPr>
          <w:rStyle w:val="IntenseEmphasis"/>
          <w:b w:val="0"/>
          <w:color w:val="auto"/>
          <w:sz w:val="32"/>
          <w:szCs w:val="32"/>
          <w:lang w:val="en-GB"/>
        </w:rPr>
      </w:pPr>
    </w:p>
    <w:p w:rsidR="00A7722B" w:rsidRDefault="00A7722B" w:rsidP="00BD6709">
      <w:pPr>
        <w:spacing w:after="200" w:line="360" w:lineRule="auto"/>
        <w:rPr>
          <w:rStyle w:val="IntenseEmphasis"/>
          <w:b w:val="0"/>
          <w:color w:val="auto"/>
          <w:sz w:val="32"/>
          <w:szCs w:val="32"/>
          <w:lang w:val="en-GB"/>
        </w:rPr>
      </w:pPr>
    </w:p>
    <w:p w:rsidR="00BD6709" w:rsidRPr="00387ECC" w:rsidRDefault="00BD6709" w:rsidP="00387ECC">
      <w:pPr>
        <w:spacing w:after="360"/>
        <w:rPr>
          <w:rStyle w:val="IntenseEmphasis"/>
          <w:color w:val="auto"/>
          <w:sz w:val="36"/>
          <w:szCs w:val="36"/>
        </w:rPr>
      </w:pPr>
      <w:r w:rsidRPr="00387ECC">
        <w:rPr>
          <w:rStyle w:val="IntenseEmphasis"/>
          <w:color w:val="auto"/>
          <w:sz w:val="36"/>
          <w:szCs w:val="36"/>
        </w:rPr>
        <w:t>Abstract</w:t>
      </w:r>
    </w:p>
    <w:p w:rsidR="0031076D" w:rsidRDefault="00BD6709" w:rsidP="00387ECC">
      <w:pPr>
        <w:spacing w:line="360" w:lineRule="auto"/>
        <w:jc w:val="both"/>
        <w:rPr>
          <w:rStyle w:val="IntenseEmphasis"/>
          <w:b w:val="0"/>
          <w:color w:val="auto"/>
          <w:sz w:val="24"/>
          <w:szCs w:val="24"/>
          <w:lang w:val="en-US"/>
        </w:rPr>
      </w:pPr>
      <w:r w:rsidRPr="0031076D">
        <w:rPr>
          <w:rStyle w:val="IntenseEmphasis"/>
          <w:b w:val="0"/>
          <w:color w:val="auto"/>
          <w:sz w:val="24"/>
          <w:szCs w:val="24"/>
          <w:lang w:val="en-US"/>
        </w:rPr>
        <w:t xml:space="preserve">The Project “Mobile SVG Editor” was produced for the </w:t>
      </w:r>
      <w:r w:rsidR="00DA31C5">
        <w:rPr>
          <w:rStyle w:val="IntenseEmphasis"/>
          <w:b w:val="0"/>
          <w:color w:val="auto"/>
          <w:sz w:val="24"/>
          <w:szCs w:val="24"/>
          <w:lang w:val="en-US"/>
        </w:rPr>
        <w:t>company</w:t>
      </w:r>
      <w:r w:rsidRPr="0031076D">
        <w:rPr>
          <w:rStyle w:val="IntenseEmphasis"/>
          <w:b w:val="0"/>
          <w:color w:val="auto"/>
          <w:sz w:val="24"/>
          <w:szCs w:val="24"/>
          <w:lang w:val="en-US"/>
        </w:rPr>
        <w:t xml:space="preserve"> </w:t>
      </w:r>
      <w:proofErr w:type="spellStart"/>
      <w:r w:rsidRPr="0031076D">
        <w:rPr>
          <w:rStyle w:val="IntenseEmphasis"/>
          <w:b w:val="0"/>
          <w:color w:val="auto"/>
          <w:sz w:val="24"/>
          <w:szCs w:val="24"/>
          <w:lang w:val="en-US"/>
        </w:rPr>
        <w:t>Aberger</w:t>
      </w:r>
      <w:proofErr w:type="spellEnd"/>
      <w:r w:rsidRPr="0031076D">
        <w:rPr>
          <w:rStyle w:val="IntenseEmphasis"/>
          <w:b w:val="0"/>
          <w:color w:val="auto"/>
          <w:sz w:val="24"/>
          <w:szCs w:val="24"/>
          <w:lang w:val="en-US"/>
        </w:rPr>
        <w:t xml:space="preserve"> Software GmbH. </w:t>
      </w:r>
      <w:r w:rsidR="00DA31C5">
        <w:rPr>
          <w:rStyle w:val="IntenseEmphasis"/>
          <w:b w:val="0"/>
          <w:color w:val="auto"/>
          <w:sz w:val="24"/>
          <w:szCs w:val="24"/>
          <w:lang w:val="en-US"/>
        </w:rPr>
        <w:t xml:space="preserve"> The benefit of the Application is that you can process and order postcards with an android d</w:t>
      </w:r>
      <w:r w:rsidR="00DA31C5">
        <w:rPr>
          <w:rStyle w:val="IntenseEmphasis"/>
          <w:b w:val="0"/>
          <w:color w:val="auto"/>
          <w:sz w:val="24"/>
          <w:szCs w:val="24"/>
          <w:lang w:val="en-US"/>
        </w:rPr>
        <w:t>e</w:t>
      </w:r>
      <w:r w:rsidR="00DA31C5">
        <w:rPr>
          <w:rStyle w:val="IntenseEmphasis"/>
          <w:b w:val="0"/>
          <w:color w:val="auto"/>
          <w:sz w:val="24"/>
          <w:szCs w:val="24"/>
          <w:lang w:val="en-US"/>
        </w:rPr>
        <w:t>vice.</w:t>
      </w:r>
    </w:p>
    <w:p w:rsidR="00DA31C5" w:rsidRDefault="00DA31C5" w:rsidP="00387ECC">
      <w:pPr>
        <w:spacing w:line="360" w:lineRule="auto"/>
        <w:jc w:val="both"/>
        <w:rPr>
          <w:rStyle w:val="IntenseEmphasis"/>
          <w:b w:val="0"/>
          <w:color w:val="auto"/>
          <w:sz w:val="24"/>
          <w:szCs w:val="24"/>
          <w:lang w:val="en-US"/>
        </w:rPr>
      </w:pPr>
    </w:p>
    <w:p w:rsidR="00DA31C5" w:rsidRDefault="00DA31C5"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 xml:space="preserve">In a first step the templates will be downloaded to the Device. Pictures can be integrated into </w:t>
      </w:r>
      <w:r w:rsidR="00A7722B">
        <w:rPr>
          <w:rStyle w:val="IntenseEmphasis"/>
          <w:b w:val="0"/>
          <w:color w:val="auto"/>
          <w:sz w:val="24"/>
          <w:szCs w:val="24"/>
          <w:lang w:val="en-US"/>
        </w:rPr>
        <w:t>those templates</w:t>
      </w:r>
      <w:r>
        <w:rPr>
          <w:rStyle w:val="IntenseEmphasis"/>
          <w:b w:val="0"/>
          <w:color w:val="auto"/>
          <w:sz w:val="24"/>
          <w:szCs w:val="24"/>
          <w:lang w:val="en-US"/>
        </w:rPr>
        <w:t xml:space="preserve"> from the Android Device Space. </w:t>
      </w:r>
      <w:r w:rsidR="00A7722B">
        <w:rPr>
          <w:rStyle w:val="IntenseEmphasis"/>
          <w:b w:val="0"/>
          <w:color w:val="auto"/>
          <w:sz w:val="24"/>
          <w:szCs w:val="24"/>
          <w:lang w:val="en-US"/>
        </w:rPr>
        <w:t>In the template the picture can be zoomed, rotated and moved. On the backside the costumer can enter his personal data.</w:t>
      </w:r>
    </w:p>
    <w:p w:rsidR="00A7722B" w:rsidRDefault="00A7722B" w:rsidP="00387ECC">
      <w:pPr>
        <w:spacing w:line="360" w:lineRule="auto"/>
        <w:jc w:val="both"/>
        <w:rPr>
          <w:rStyle w:val="IntenseEmphasis"/>
          <w:b w:val="0"/>
          <w:color w:val="auto"/>
          <w:sz w:val="24"/>
          <w:szCs w:val="24"/>
          <w:lang w:val="en-US"/>
        </w:rPr>
      </w:pPr>
    </w:p>
    <w:p w:rsidR="00DA31C5" w:rsidRDefault="00DA31C5"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The Product of the costumer will be uploaded to a server, so that the company can process the assignment.</w:t>
      </w:r>
    </w:p>
    <w:p w:rsidR="00DA31C5" w:rsidRDefault="00DA31C5" w:rsidP="00387ECC">
      <w:pPr>
        <w:spacing w:line="360" w:lineRule="auto"/>
        <w:jc w:val="both"/>
        <w:rPr>
          <w:rStyle w:val="IntenseEmphasis"/>
          <w:b w:val="0"/>
          <w:color w:val="auto"/>
          <w:sz w:val="24"/>
          <w:szCs w:val="24"/>
          <w:lang w:val="en-US"/>
        </w:rPr>
      </w:pPr>
    </w:p>
    <w:p w:rsidR="0031076D" w:rsidRPr="0031076D" w:rsidRDefault="0031076D" w:rsidP="00387ECC">
      <w:pPr>
        <w:spacing w:line="360" w:lineRule="auto"/>
        <w:jc w:val="both"/>
        <w:rPr>
          <w:rStyle w:val="IntenseEmphasis"/>
          <w:b w:val="0"/>
          <w:color w:val="auto"/>
          <w:sz w:val="24"/>
          <w:szCs w:val="24"/>
          <w:lang w:val="en-US"/>
        </w:rPr>
      </w:pPr>
      <w:r>
        <w:rPr>
          <w:rStyle w:val="IntenseEmphasis"/>
          <w:b w:val="0"/>
          <w:color w:val="auto"/>
          <w:sz w:val="24"/>
          <w:szCs w:val="24"/>
          <w:lang w:val="en-US"/>
        </w:rPr>
        <w:t xml:space="preserve">The thesis main goal is the </w:t>
      </w:r>
      <w:r w:rsidR="00DA31C5">
        <w:rPr>
          <w:rStyle w:val="IntenseEmphasis"/>
          <w:b w:val="0"/>
          <w:color w:val="auto"/>
          <w:sz w:val="24"/>
          <w:szCs w:val="24"/>
          <w:lang w:val="en-US"/>
        </w:rPr>
        <w:t xml:space="preserve">gestures control, such as zooming, </w:t>
      </w:r>
      <w:r w:rsidR="00A7722B">
        <w:rPr>
          <w:rStyle w:val="IntenseEmphasis"/>
          <w:b w:val="0"/>
          <w:color w:val="auto"/>
          <w:sz w:val="24"/>
          <w:szCs w:val="24"/>
          <w:lang w:val="en-US"/>
        </w:rPr>
        <w:t>rotating</w:t>
      </w:r>
      <w:r w:rsidR="00DA31C5">
        <w:rPr>
          <w:rStyle w:val="IntenseEmphasis"/>
          <w:b w:val="0"/>
          <w:color w:val="auto"/>
          <w:sz w:val="24"/>
          <w:szCs w:val="24"/>
          <w:lang w:val="en-US"/>
        </w:rPr>
        <w:t xml:space="preserve"> and moving.</w:t>
      </w:r>
    </w:p>
    <w:p w:rsidR="00387ECC" w:rsidRPr="0031076D" w:rsidRDefault="00387ECC">
      <w:pPr>
        <w:spacing w:after="200"/>
        <w:rPr>
          <w:rStyle w:val="IntenseEmphasis"/>
          <w:lang w:val="en-US"/>
        </w:rPr>
      </w:pPr>
      <w:r w:rsidRPr="0031076D">
        <w:rPr>
          <w:rStyle w:val="IntenseEmphasis"/>
          <w:lang w:val="en-US"/>
        </w:rPr>
        <w:br w:type="page"/>
      </w:r>
    </w:p>
    <w:p w:rsidR="00D77B94" w:rsidRDefault="00D77B94" w:rsidP="00CC2CE0">
      <w:pPr>
        <w:spacing w:before="400" w:after="720"/>
        <w:rPr>
          <w:rStyle w:val="IntenseEmphasis"/>
        </w:rPr>
      </w:pPr>
      <w:r>
        <w:rPr>
          <w:rStyle w:val="IntenseEmphasis"/>
        </w:rPr>
        <w:lastRenderedPageBreak/>
        <w:t>Eidesstattliche Erklärung</w:t>
      </w:r>
    </w:p>
    <w:p w:rsidR="00D77B94" w:rsidRDefault="00D77B94" w:rsidP="00D77B94">
      <w:pPr>
        <w:spacing w:line="360" w:lineRule="auto"/>
        <w:jc w:val="both"/>
        <w:rPr>
          <w:rStyle w:val="IntenseEmphasis"/>
          <w:b w:val="0"/>
          <w:color w:val="auto"/>
          <w:sz w:val="24"/>
          <w:szCs w:val="24"/>
        </w:rPr>
      </w:pPr>
      <w:r w:rsidRPr="00D77B94">
        <w:rPr>
          <w:rStyle w:val="IntenseEmphasis"/>
          <w:b w:val="0"/>
          <w:color w:val="auto"/>
          <w:sz w:val="24"/>
          <w:szCs w:val="24"/>
        </w:rPr>
        <w:t>Im Zuge dieser eidesstattlichen Erklärung versicher wir, Markus Heilmann &amp; Manuel Baumgartner, dass diese Diplomarbeit mit dem Titel</w:t>
      </w:r>
    </w:p>
    <w:p w:rsidR="005F2473" w:rsidRDefault="005F2473" w:rsidP="00D77B94">
      <w:pPr>
        <w:spacing w:line="360" w:lineRule="auto"/>
        <w:jc w:val="both"/>
        <w:rPr>
          <w:rStyle w:val="IntenseEmphasis"/>
          <w:b w:val="0"/>
          <w:color w:val="auto"/>
          <w:sz w:val="24"/>
          <w:szCs w:val="24"/>
        </w:rPr>
      </w:pPr>
    </w:p>
    <w:p w:rsidR="005F2473" w:rsidRPr="00D77B94" w:rsidRDefault="005F2473" w:rsidP="00D77B94">
      <w:pPr>
        <w:spacing w:line="360" w:lineRule="auto"/>
        <w:jc w:val="both"/>
        <w:rPr>
          <w:rStyle w:val="IntenseEmphasis"/>
          <w:b w:val="0"/>
          <w:color w:val="auto"/>
          <w:sz w:val="24"/>
          <w:szCs w:val="24"/>
        </w:rPr>
      </w:pPr>
    </w:p>
    <w:p w:rsidR="00D77B94" w:rsidRPr="00D77B94" w:rsidRDefault="00D77B94" w:rsidP="00D77B94">
      <w:pPr>
        <w:spacing w:line="360" w:lineRule="auto"/>
        <w:jc w:val="both"/>
        <w:rPr>
          <w:rStyle w:val="IntenseEmphasis"/>
          <w:b w:val="0"/>
          <w:color w:val="auto"/>
          <w:sz w:val="24"/>
          <w:szCs w:val="24"/>
        </w:rPr>
      </w:pPr>
    </w:p>
    <w:p w:rsidR="00D77B94" w:rsidRPr="005F2473" w:rsidRDefault="00D77B94" w:rsidP="005F2473">
      <w:pPr>
        <w:spacing w:after="720"/>
        <w:jc w:val="center"/>
        <w:rPr>
          <w:rStyle w:val="IntenseEmphasis"/>
          <w:i/>
          <w:sz w:val="36"/>
          <w:szCs w:val="36"/>
        </w:rPr>
      </w:pPr>
      <w:r w:rsidRPr="005F2473">
        <w:rPr>
          <w:rStyle w:val="IntenseEmphasis"/>
          <w:i/>
          <w:sz w:val="36"/>
          <w:szCs w:val="36"/>
        </w:rPr>
        <w:t>„Moblie SVG Editor“</w:t>
      </w:r>
    </w:p>
    <w:p w:rsidR="005F2473" w:rsidRPr="00D77B94" w:rsidRDefault="005F2473" w:rsidP="00D77B94">
      <w:pPr>
        <w:spacing w:line="360" w:lineRule="auto"/>
        <w:jc w:val="both"/>
        <w:rPr>
          <w:rStyle w:val="IntenseEmphasis"/>
          <w:b w:val="0"/>
          <w:color w:val="auto"/>
          <w:sz w:val="24"/>
          <w:szCs w:val="24"/>
        </w:rPr>
      </w:pPr>
    </w:p>
    <w:p w:rsidR="00D77B94" w:rsidRDefault="005F2473" w:rsidP="00D77B94">
      <w:pPr>
        <w:spacing w:line="360" w:lineRule="auto"/>
        <w:jc w:val="both"/>
        <w:rPr>
          <w:rStyle w:val="IntenseEmphasis"/>
          <w:b w:val="0"/>
          <w:color w:val="auto"/>
          <w:sz w:val="24"/>
          <w:szCs w:val="24"/>
        </w:rPr>
      </w:pPr>
      <w:r>
        <w:rPr>
          <w:rStyle w:val="IntenseEmphasis"/>
          <w:b w:val="0"/>
          <w:color w:val="auto"/>
          <w:sz w:val="24"/>
          <w:szCs w:val="24"/>
        </w:rPr>
        <w:t>selbständig</w:t>
      </w:r>
      <w:r w:rsidR="00D77B94" w:rsidRPr="00D77B94">
        <w:rPr>
          <w:rStyle w:val="IntenseEmphasis"/>
          <w:b w:val="0"/>
          <w:color w:val="auto"/>
          <w:sz w:val="24"/>
          <w:szCs w:val="24"/>
        </w:rPr>
        <w:t xml:space="preserve"> verfasst und ohne fremde Hilfe und der Benutzung anderer als der angegebenen Quellen angefertigt haben.</w:t>
      </w:r>
    </w:p>
    <w:p w:rsidR="005544AA" w:rsidRDefault="005544AA" w:rsidP="00D77B94">
      <w:pPr>
        <w:spacing w:line="360" w:lineRule="auto"/>
        <w:jc w:val="both"/>
        <w:rPr>
          <w:rStyle w:val="IntenseEmphasis"/>
          <w:b w:val="0"/>
          <w:color w:val="auto"/>
          <w:sz w:val="24"/>
          <w:szCs w:val="24"/>
        </w:rPr>
      </w:pPr>
    </w:p>
    <w:p w:rsidR="00D72A14" w:rsidRDefault="00D72A14" w:rsidP="00D77B94">
      <w:pPr>
        <w:spacing w:line="360" w:lineRule="auto"/>
        <w:jc w:val="both"/>
        <w:rPr>
          <w:rStyle w:val="IntenseEmphasis"/>
          <w:b w:val="0"/>
          <w:color w:val="auto"/>
          <w:sz w:val="24"/>
          <w:szCs w:val="24"/>
        </w:rPr>
      </w:pPr>
    </w:p>
    <w:p w:rsidR="005544AA" w:rsidRDefault="00D72A14" w:rsidP="00D77B94">
      <w:pPr>
        <w:spacing w:line="360" w:lineRule="auto"/>
        <w:jc w:val="both"/>
        <w:rPr>
          <w:rStyle w:val="IntenseEmphasis"/>
          <w:b w:val="0"/>
          <w:color w:val="auto"/>
          <w:sz w:val="24"/>
          <w:szCs w:val="24"/>
        </w:rPr>
      </w:pPr>
      <w:r>
        <w:rPr>
          <w:rStyle w:val="IntenseEmphasis"/>
          <w:b w:val="0"/>
          <w:color w:val="auto"/>
          <w:sz w:val="24"/>
          <w:szCs w:val="24"/>
        </w:rPr>
        <w:t>Jene Teilbereiche, die anderen Werken bzw. Internetpublikationen wortwörtlich oder dem Sinn gemäß entnommen wurden, haben wir in jedem einzelnen Fall durch eine Quellenangabe als solche kenntlich gemacht.</w:t>
      </w:r>
    </w:p>
    <w:p w:rsidR="00D72A14" w:rsidRDefault="00D72A14"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r>
        <w:rPr>
          <w:rStyle w:val="IntenseEmphasis"/>
          <w:b w:val="0"/>
          <w:color w:val="auto"/>
          <w:sz w:val="24"/>
          <w:szCs w:val="24"/>
        </w:rPr>
        <w:t>Perg, am 14. Mai 2013</w:t>
      </w: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p w:rsidR="005544AA" w:rsidRDefault="005544AA" w:rsidP="00D77B94">
      <w:pPr>
        <w:spacing w:line="360" w:lineRule="auto"/>
        <w:jc w:val="both"/>
        <w:rPr>
          <w:rStyle w:val="IntenseEmphasis"/>
          <w:b w:val="0"/>
          <w:color w:val="auto"/>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5544AA" w:rsidTr="0030746C">
        <w:tc>
          <w:tcPr>
            <w:tcW w:w="4750" w:type="dxa"/>
          </w:tcPr>
          <w:p w:rsidR="005544AA" w:rsidRDefault="0030746C" w:rsidP="0030746C">
            <w:pPr>
              <w:spacing w:line="360" w:lineRule="auto"/>
              <w:rPr>
                <w:rStyle w:val="IntenseEmphasis"/>
                <w:b w:val="0"/>
                <w:color w:val="auto"/>
                <w:sz w:val="24"/>
                <w:szCs w:val="24"/>
              </w:rPr>
            </w:pPr>
            <w:r>
              <w:rPr>
                <w:rStyle w:val="IntenseEmphasis"/>
                <w:b w:val="0"/>
                <w:color w:val="auto"/>
                <w:sz w:val="24"/>
                <w:szCs w:val="24"/>
              </w:rPr>
              <w:t>_____________________________</w:t>
            </w:r>
          </w:p>
        </w:tc>
        <w:tc>
          <w:tcPr>
            <w:tcW w:w="4750" w:type="dxa"/>
          </w:tcPr>
          <w:p w:rsidR="005544AA" w:rsidRDefault="0030746C" w:rsidP="0030746C">
            <w:pPr>
              <w:spacing w:line="360" w:lineRule="auto"/>
              <w:rPr>
                <w:rStyle w:val="IntenseEmphasis"/>
                <w:b w:val="0"/>
                <w:color w:val="auto"/>
                <w:sz w:val="24"/>
                <w:szCs w:val="24"/>
              </w:rPr>
            </w:pPr>
            <w:r>
              <w:rPr>
                <w:rStyle w:val="IntenseEmphasis"/>
                <w:b w:val="0"/>
                <w:color w:val="auto"/>
                <w:sz w:val="24"/>
                <w:szCs w:val="24"/>
              </w:rPr>
              <w:t>_____________________________</w:t>
            </w:r>
          </w:p>
        </w:tc>
      </w:tr>
      <w:tr w:rsidR="005544AA" w:rsidTr="005544AA">
        <w:tc>
          <w:tcPr>
            <w:tcW w:w="4750" w:type="dxa"/>
            <w:vAlign w:val="center"/>
          </w:tcPr>
          <w:p w:rsidR="005544AA" w:rsidRDefault="005544AA" w:rsidP="0030746C">
            <w:pPr>
              <w:spacing w:before="100" w:line="360" w:lineRule="auto"/>
              <w:rPr>
                <w:rStyle w:val="IntenseEmphasis"/>
                <w:b w:val="0"/>
                <w:color w:val="auto"/>
                <w:sz w:val="24"/>
                <w:szCs w:val="24"/>
              </w:rPr>
            </w:pPr>
            <w:r w:rsidRPr="005544AA">
              <w:rPr>
                <w:rStyle w:val="IntenseEmphasis"/>
                <w:b w:val="0"/>
                <w:color w:val="auto"/>
                <w:sz w:val="24"/>
                <w:szCs w:val="24"/>
              </w:rPr>
              <w:t>Markus Heilmann</w:t>
            </w:r>
          </w:p>
        </w:tc>
        <w:tc>
          <w:tcPr>
            <w:tcW w:w="4750" w:type="dxa"/>
            <w:vAlign w:val="center"/>
          </w:tcPr>
          <w:p w:rsidR="005544AA" w:rsidRDefault="005544AA" w:rsidP="0030746C">
            <w:pPr>
              <w:spacing w:before="100" w:line="360" w:lineRule="auto"/>
              <w:rPr>
                <w:rStyle w:val="IntenseEmphasis"/>
                <w:b w:val="0"/>
                <w:color w:val="auto"/>
                <w:sz w:val="24"/>
                <w:szCs w:val="24"/>
              </w:rPr>
            </w:pPr>
            <w:r>
              <w:rPr>
                <w:rStyle w:val="IntenseEmphasis"/>
                <w:b w:val="0"/>
                <w:color w:val="auto"/>
                <w:sz w:val="24"/>
                <w:szCs w:val="24"/>
              </w:rPr>
              <w:t>Manuel Baumgartner</w:t>
            </w:r>
          </w:p>
        </w:tc>
      </w:tr>
    </w:tbl>
    <w:p w:rsidR="005544AA" w:rsidRPr="00D77B94" w:rsidRDefault="005544AA" w:rsidP="00D77B94">
      <w:pPr>
        <w:spacing w:line="360" w:lineRule="auto"/>
        <w:jc w:val="both"/>
        <w:rPr>
          <w:rStyle w:val="IntenseEmphasis"/>
          <w:b w:val="0"/>
          <w:color w:val="auto"/>
          <w:sz w:val="24"/>
          <w:szCs w:val="24"/>
        </w:rPr>
      </w:pPr>
    </w:p>
    <w:p w:rsidR="00D77B94" w:rsidRDefault="00D77B94">
      <w:pPr>
        <w:spacing w:after="200"/>
        <w:rPr>
          <w:rStyle w:val="IntenseEmphasis"/>
        </w:rPr>
      </w:pPr>
    </w:p>
    <w:p w:rsidR="00905253" w:rsidRDefault="00760EC1" w:rsidP="00BE29EB">
      <w:pPr>
        <w:spacing w:after="720"/>
        <w:rPr>
          <w:rStyle w:val="IntenseEmphasis"/>
        </w:rPr>
      </w:pPr>
      <w:r>
        <w:rPr>
          <w:rStyle w:val="IntenseEmphasis"/>
        </w:rPr>
        <w:lastRenderedPageBreak/>
        <w:t>M</w:t>
      </w:r>
      <w:r w:rsidR="00905253">
        <w:rPr>
          <w:rStyle w:val="IntenseEmphasis"/>
        </w:rPr>
        <w:t>otivation</w:t>
      </w:r>
    </w:p>
    <w:p w:rsidR="00FB27D2" w:rsidRDefault="00FB27D2" w:rsidP="00BE29EB">
      <w:pPr>
        <w:spacing w:line="360" w:lineRule="auto"/>
        <w:jc w:val="both"/>
        <w:rPr>
          <w:rStyle w:val="IntenseEmphasis"/>
          <w:b w:val="0"/>
          <w:color w:val="auto"/>
          <w:sz w:val="24"/>
          <w:szCs w:val="24"/>
        </w:rPr>
      </w:pPr>
      <w:r w:rsidRPr="00FB27D2">
        <w:rPr>
          <w:rStyle w:val="IntenseEmphasis"/>
          <w:b w:val="0"/>
          <w:color w:val="auto"/>
          <w:sz w:val="24"/>
          <w:szCs w:val="24"/>
        </w:rPr>
        <w:t xml:space="preserve">Zum Abschluss der Ausbildung ist eine Diplomarbeit </w:t>
      </w:r>
      <w:r>
        <w:rPr>
          <w:rStyle w:val="IntenseEmphasis"/>
          <w:b w:val="0"/>
          <w:color w:val="auto"/>
          <w:sz w:val="24"/>
          <w:szCs w:val="24"/>
        </w:rPr>
        <w:t xml:space="preserve">natürlich </w:t>
      </w:r>
      <w:r w:rsidRPr="00FB27D2">
        <w:rPr>
          <w:rStyle w:val="IntenseEmphasis"/>
          <w:b w:val="0"/>
          <w:color w:val="auto"/>
          <w:sz w:val="24"/>
          <w:szCs w:val="24"/>
        </w:rPr>
        <w:t>ein probates Mittel, unsere erlenten Kenntnisse und Fähigkeiten in die Praxis umzusetzen</w:t>
      </w:r>
      <w:r>
        <w:rPr>
          <w:rStyle w:val="IntenseEmphasis"/>
          <w:b w:val="0"/>
          <w:color w:val="auto"/>
          <w:sz w:val="24"/>
          <w:szCs w:val="24"/>
        </w:rPr>
        <w:t xml:space="preserve">. </w:t>
      </w:r>
    </w:p>
    <w:p w:rsidR="00BE29EB" w:rsidRDefault="00BE29EB" w:rsidP="00BE29EB">
      <w:pPr>
        <w:spacing w:line="360" w:lineRule="auto"/>
        <w:jc w:val="both"/>
        <w:rPr>
          <w:rStyle w:val="IntenseEmphasis"/>
          <w:b w:val="0"/>
          <w:color w:val="auto"/>
          <w:sz w:val="24"/>
          <w:szCs w:val="24"/>
        </w:rPr>
      </w:pPr>
    </w:p>
    <w:p w:rsidR="00355292" w:rsidRDefault="00FB27D2" w:rsidP="00BE29EB">
      <w:pPr>
        <w:spacing w:line="360" w:lineRule="auto"/>
        <w:jc w:val="both"/>
        <w:rPr>
          <w:rStyle w:val="IntenseEmphasis"/>
          <w:b w:val="0"/>
          <w:color w:val="auto"/>
          <w:sz w:val="24"/>
          <w:szCs w:val="24"/>
        </w:rPr>
      </w:pPr>
      <w:r w:rsidRPr="00FB27D2">
        <w:rPr>
          <w:rStyle w:val="IntenseEmphasis"/>
          <w:b w:val="0"/>
          <w:color w:val="auto"/>
          <w:sz w:val="24"/>
          <w:szCs w:val="24"/>
        </w:rPr>
        <w:t xml:space="preserve">Wir entschieden uns für die </w:t>
      </w:r>
      <w:r w:rsidR="00355292">
        <w:rPr>
          <w:rStyle w:val="IntenseEmphasis"/>
          <w:b w:val="0"/>
          <w:color w:val="auto"/>
          <w:sz w:val="24"/>
          <w:szCs w:val="24"/>
        </w:rPr>
        <w:t xml:space="preserve">Gestaltung von Postkarten auf Mobilen Android Geräten, weil </w:t>
      </w:r>
      <w:r w:rsidR="00156611">
        <w:rPr>
          <w:rStyle w:val="IntenseEmphasis"/>
          <w:b w:val="0"/>
          <w:color w:val="auto"/>
          <w:sz w:val="24"/>
          <w:szCs w:val="24"/>
        </w:rPr>
        <w:t xml:space="preserve">für uns der Mobile Sektor sehr wichtig ist. Des weiteren interessierten wir uns sehr für die Gestik-Steuerung an Touch-Eingabegeräten. </w:t>
      </w:r>
    </w:p>
    <w:p w:rsidR="00355292" w:rsidRDefault="00355292" w:rsidP="00BE29EB">
      <w:pPr>
        <w:spacing w:line="360" w:lineRule="auto"/>
        <w:jc w:val="both"/>
        <w:rPr>
          <w:rStyle w:val="IntenseEmphasis"/>
          <w:b w:val="0"/>
          <w:color w:val="auto"/>
          <w:sz w:val="24"/>
          <w:szCs w:val="24"/>
        </w:rPr>
      </w:pPr>
    </w:p>
    <w:p w:rsidR="00355292" w:rsidRDefault="00355292" w:rsidP="00BE29EB">
      <w:pPr>
        <w:spacing w:line="360" w:lineRule="auto"/>
        <w:jc w:val="both"/>
        <w:rPr>
          <w:rStyle w:val="IntenseEmphasis"/>
          <w:b w:val="0"/>
          <w:color w:val="auto"/>
          <w:sz w:val="24"/>
          <w:szCs w:val="24"/>
        </w:rPr>
      </w:pPr>
      <w:r>
        <w:rPr>
          <w:rStyle w:val="IntenseEmphasis"/>
          <w:b w:val="0"/>
          <w:color w:val="auto"/>
          <w:sz w:val="24"/>
          <w:szCs w:val="24"/>
        </w:rPr>
        <w:t>Ebenso wie die Erstellung und Umsetzung gehört die Päsentation und Vermarktung zum Alltag eines Absolventen in der Arbeitswelt und somit war es auch uns ein Anliegen, abseits der technischen Realisierung, die wirtschaftliche Seite</w:t>
      </w:r>
      <w:r w:rsidR="0031076D">
        <w:rPr>
          <w:rStyle w:val="IntenseEmphasis"/>
          <w:b w:val="0"/>
          <w:color w:val="auto"/>
          <w:sz w:val="24"/>
          <w:szCs w:val="24"/>
        </w:rPr>
        <w:t xml:space="preserve"> </w:t>
      </w:r>
      <w:r>
        <w:rPr>
          <w:rStyle w:val="IntenseEmphasis"/>
          <w:b w:val="0"/>
          <w:color w:val="auto"/>
          <w:sz w:val="24"/>
          <w:szCs w:val="24"/>
        </w:rPr>
        <w:t>miteinzubeziehen.</w:t>
      </w:r>
    </w:p>
    <w:p w:rsidR="00355292" w:rsidRDefault="00355292" w:rsidP="00BE29EB">
      <w:pPr>
        <w:spacing w:line="360" w:lineRule="auto"/>
        <w:jc w:val="both"/>
        <w:rPr>
          <w:rStyle w:val="IntenseEmphasis"/>
          <w:b w:val="0"/>
          <w:color w:val="auto"/>
          <w:sz w:val="24"/>
          <w:szCs w:val="24"/>
        </w:rPr>
      </w:pPr>
    </w:p>
    <w:p w:rsidR="00156611" w:rsidRDefault="00355292" w:rsidP="00BE29EB">
      <w:pPr>
        <w:spacing w:line="360" w:lineRule="auto"/>
        <w:jc w:val="both"/>
        <w:rPr>
          <w:rStyle w:val="IntenseEmphasis"/>
          <w:b w:val="0"/>
          <w:color w:val="auto"/>
          <w:sz w:val="24"/>
          <w:szCs w:val="24"/>
        </w:rPr>
      </w:pPr>
      <w:r>
        <w:rPr>
          <w:rStyle w:val="IntenseEmphasis"/>
          <w:b w:val="0"/>
          <w:color w:val="auto"/>
          <w:sz w:val="24"/>
          <w:szCs w:val="24"/>
        </w:rPr>
        <w:t xml:space="preserve">Somit kamen wir zu einem interessanten und abwechslungsreichen Diplomarbeitsthema. </w:t>
      </w:r>
    </w:p>
    <w:p w:rsidR="00905253" w:rsidRPr="00FB27D2" w:rsidRDefault="00905253" w:rsidP="00BE29EB">
      <w:pPr>
        <w:spacing w:line="360" w:lineRule="auto"/>
        <w:jc w:val="both"/>
        <w:rPr>
          <w:rStyle w:val="IntenseEmphasis"/>
          <w:b w:val="0"/>
          <w:color w:val="auto"/>
          <w:sz w:val="24"/>
          <w:szCs w:val="24"/>
        </w:rPr>
      </w:pPr>
      <w:r w:rsidRPr="00FB27D2">
        <w:rPr>
          <w:rStyle w:val="IntenseEmphasis"/>
          <w:b w:val="0"/>
          <w:color w:val="auto"/>
          <w:sz w:val="24"/>
          <w:szCs w:val="24"/>
        </w:rPr>
        <w:br w:type="page"/>
      </w:r>
    </w:p>
    <w:p w:rsidR="00942017" w:rsidRDefault="00942017" w:rsidP="00AD4944">
      <w:pPr>
        <w:spacing w:after="720"/>
        <w:rPr>
          <w:rStyle w:val="IntenseEmphasis"/>
        </w:rPr>
      </w:pPr>
      <w:r>
        <w:rPr>
          <w:rStyle w:val="IntenseEmphasis"/>
        </w:rPr>
        <w:lastRenderedPageBreak/>
        <w:t>Danksagung</w:t>
      </w:r>
    </w:p>
    <w:p w:rsidR="00942017" w:rsidRDefault="00942017" w:rsidP="003F35CD">
      <w:pPr>
        <w:spacing w:line="360" w:lineRule="auto"/>
        <w:jc w:val="both"/>
        <w:rPr>
          <w:rStyle w:val="IntenseEmphasis"/>
          <w:b w:val="0"/>
          <w:color w:val="auto"/>
          <w:sz w:val="24"/>
          <w:szCs w:val="24"/>
        </w:rPr>
      </w:pPr>
      <w:r w:rsidRPr="00942017">
        <w:rPr>
          <w:rStyle w:val="IntenseEmphasis"/>
          <w:b w:val="0"/>
          <w:color w:val="auto"/>
          <w:sz w:val="24"/>
          <w:szCs w:val="24"/>
        </w:rPr>
        <w:t>An dieser Stellle möchten wir uns bei allen Personen bedanken, die diese Arbeit ermöglicht haben und uns dabei auch tatkräftig unterstütz</w:t>
      </w:r>
      <w:r w:rsidR="003F35CD">
        <w:rPr>
          <w:rStyle w:val="IntenseEmphasis"/>
          <w:b w:val="0"/>
          <w:color w:val="auto"/>
          <w:sz w:val="24"/>
          <w:szCs w:val="24"/>
        </w:rPr>
        <w:t>t</w:t>
      </w:r>
      <w:r w:rsidRPr="00942017">
        <w:rPr>
          <w:rStyle w:val="IntenseEmphasis"/>
          <w:b w:val="0"/>
          <w:color w:val="auto"/>
          <w:sz w:val="24"/>
          <w:szCs w:val="24"/>
        </w:rPr>
        <w:t>en.</w:t>
      </w:r>
    </w:p>
    <w:p w:rsidR="00FB27D2" w:rsidRDefault="00FB27D2" w:rsidP="003F35CD">
      <w:pPr>
        <w:spacing w:line="360" w:lineRule="auto"/>
        <w:jc w:val="both"/>
        <w:rPr>
          <w:rStyle w:val="IntenseEmphasis"/>
          <w:b w:val="0"/>
          <w:color w:val="auto"/>
          <w:sz w:val="24"/>
          <w:szCs w:val="24"/>
        </w:rPr>
      </w:pPr>
    </w:p>
    <w:p w:rsidR="00942017" w:rsidRDefault="00942017" w:rsidP="003F35CD">
      <w:pPr>
        <w:spacing w:line="360" w:lineRule="auto"/>
        <w:jc w:val="both"/>
        <w:rPr>
          <w:rStyle w:val="IntenseEmphasis"/>
          <w:b w:val="0"/>
          <w:color w:val="auto"/>
          <w:sz w:val="24"/>
          <w:szCs w:val="24"/>
        </w:rPr>
      </w:pPr>
      <w:r>
        <w:rPr>
          <w:rStyle w:val="IntenseEmphasis"/>
          <w:b w:val="0"/>
          <w:color w:val="auto"/>
          <w:sz w:val="24"/>
          <w:szCs w:val="24"/>
        </w:rPr>
        <w:t xml:space="preserve">Ein großer Dank gebührt unserem Betreuungslehrer DI Christian Aberger, der, trotz seiner Tätigkeit, als Geschäftsleiter einer Firma, immer wieder Zeit fand, uns eine entsprechende Kritik </w:t>
      </w:r>
      <w:r w:rsidR="003F35CD">
        <w:rPr>
          <w:rStyle w:val="IntenseEmphasis"/>
          <w:b w:val="0"/>
          <w:color w:val="auto"/>
          <w:sz w:val="24"/>
          <w:szCs w:val="24"/>
        </w:rPr>
        <w:t>zu geben.</w:t>
      </w:r>
    </w:p>
    <w:p w:rsidR="003F35CD" w:rsidRDefault="003F35CD" w:rsidP="005C4677">
      <w:pPr>
        <w:spacing w:line="360" w:lineRule="auto"/>
        <w:jc w:val="both"/>
        <w:rPr>
          <w:rStyle w:val="IntenseEmphasis"/>
          <w:b w:val="0"/>
          <w:color w:val="auto"/>
          <w:sz w:val="24"/>
          <w:szCs w:val="24"/>
        </w:rPr>
      </w:pPr>
      <w:r>
        <w:rPr>
          <w:rStyle w:val="IntenseEmphasis"/>
          <w:b w:val="0"/>
          <w:color w:val="auto"/>
          <w:sz w:val="24"/>
          <w:szCs w:val="24"/>
        </w:rPr>
        <w:t>Auch bei fachlichen Problemstellungen gab er uns, durch sein fachliches Wissen, gute Ratschläge, damit die Diplomarbeit ein voller Erfolg wurde.</w:t>
      </w:r>
    </w:p>
    <w:p w:rsidR="00FB27D2" w:rsidRDefault="00FB27D2" w:rsidP="005C4677">
      <w:pPr>
        <w:spacing w:line="360" w:lineRule="auto"/>
        <w:jc w:val="both"/>
        <w:rPr>
          <w:rStyle w:val="IntenseEmphasis"/>
          <w:b w:val="0"/>
          <w:color w:val="auto"/>
          <w:sz w:val="24"/>
          <w:szCs w:val="24"/>
        </w:rPr>
      </w:pPr>
    </w:p>
    <w:p w:rsidR="003F35CD" w:rsidRDefault="003F35CD" w:rsidP="005C4677">
      <w:pPr>
        <w:spacing w:line="360" w:lineRule="auto"/>
        <w:jc w:val="both"/>
        <w:rPr>
          <w:rStyle w:val="IntenseEmphasis"/>
          <w:b w:val="0"/>
          <w:color w:val="auto"/>
          <w:sz w:val="24"/>
          <w:szCs w:val="24"/>
        </w:rPr>
      </w:pPr>
      <w:r>
        <w:rPr>
          <w:rStyle w:val="IntenseEmphasis"/>
          <w:b w:val="0"/>
          <w:color w:val="auto"/>
          <w:sz w:val="24"/>
          <w:szCs w:val="24"/>
        </w:rPr>
        <w:t xml:space="preserve">Weiters möchten wir uns </w:t>
      </w:r>
      <w:r w:rsidR="00AD4944">
        <w:rPr>
          <w:rStyle w:val="IntenseEmphasis"/>
          <w:b w:val="0"/>
          <w:color w:val="auto"/>
          <w:sz w:val="24"/>
          <w:szCs w:val="24"/>
        </w:rPr>
        <w:t>bei der Firma Aberger Software GmbH bedanken, die</w:t>
      </w:r>
      <w:r w:rsidR="005C4677">
        <w:rPr>
          <w:rStyle w:val="IntenseEmphasis"/>
          <w:b w:val="0"/>
          <w:color w:val="auto"/>
          <w:sz w:val="24"/>
          <w:szCs w:val="24"/>
        </w:rPr>
        <w:t xml:space="preserve"> uns die benötigten Ressourcen</w:t>
      </w:r>
      <w:r w:rsidR="00FC5F75">
        <w:rPr>
          <w:rStyle w:val="IntenseEmphasis"/>
          <w:b w:val="0"/>
          <w:color w:val="auto"/>
          <w:sz w:val="24"/>
          <w:szCs w:val="24"/>
        </w:rPr>
        <w:t xml:space="preserve"> </w:t>
      </w:r>
      <w:r w:rsidR="005C4677">
        <w:rPr>
          <w:rStyle w:val="IntenseEmphasis"/>
          <w:b w:val="0"/>
          <w:color w:val="auto"/>
          <w:sz w:val="24"/>
          <w:szCs w:val="24"/>
        </w:rPr>
        <w:t>zur Verfügung stellten.</w:t>
      </w:r>
    </w:p>
    <w:p w:rsidR="00FC5F75" w:rsidRDefault="00FC5F75" w:rsidP="00FC5F75">
      <w:pPr>
        <w:spacing w:line="360" w:lineRule="auto"/>
        <w:jc w:val="both"/>
        <w:rPr>
          <w:rStyle w:val="IntenseEmphasis"/>
          <w:b w:val="0"/>
          <w:color w:val="auto"/>
          <w:sz w:val="24"/>
          <w:szCs w:val="24"/>
        </w:rPr>
      </w:pPr>
      <w:r>
        <w:rPr>
          <w:rStyle w:val="IntenseEmphasis"/>
          <w:b w:val="0"/>
          <w:color w:val="auto"/>
          <w:sz w:val="24"/>
          <w:szCs w:val="24"/>
        </w:rPr>
        <w:t>Die Mitarbeiter des Unternehmens gaben uns auch bei Fragen der Optik und des Designs gute Ratschläge zur Umsetzung.</w:t>
      </w:r>
    </w:p>
    <w:p w:rsidR="00FB27D2" w:rsidRDefault="00FC5F75" w:rsidP="005C4677">
      <w:pPr>
        <w:spacing w:line="360" w:lineRule="auto"/>
        <w:jc w:val="both"/>
        <w:rPr>
          <w:rStyle w:val="IntenseEmphasis"/>
          <w:b w:val="0"/>
          <w:color w:val="auto"/>
          <w:sz w:val="24"/>
          <w:szCs w:val="24"/>
        </w:rPr>
      </w:pPr>
      <w:r>
        <w:rPr>
          <w:rStyle w:val="IntenseEmphasis"/>
          <w:b w:val="0"/>
          <w:color w:val="auto"/>
          <w:sz w:val="24"/>
          <w:szCs w:val="24"/>
        </w:rPr>
        <w:t xml:space="preserve"> </w:t>
      </w:r>
    </w:p>
    <w:p w:rsidR="005C4677" w:rsidRPr="00942017" w:rsidRDefault="005C4677" w:rsidP="005C4677">
      <w:pPr>
        <w:spacing w:line="360" w:lineRule="auto"/>
        <w:jc w:val="both"/>
        <w:rPr>
          <w:rStyle w:val="IntenseEmphasis"/>
          <w:b w:val="0"/>
          <w:color w:val="auto"/>
          <w:sz w:val="24"/>
          <w:szCs w:val="24"/>
        </w:rPr>
      </w:pPr>
      <w:r>
        <w:rPr>
          <w:rStyle w:val="IntenseEmphasis"/>
          <w:b w:val="0"/>
          <w:color w:val="auto"/>
          <w:sz w:val="24"/>
          <w:szCs w:val="24"/>
        </w:rPr>
        <w:t xml:space="preserve">Abschließend </w:t>
      </w:r>
      <w:r w:rsidR="00FC5F75">
        <w:rPr>
          <w:rStyle w:val="IntenseEmphasis"/>
          <w:b w:val="0"/>
          <w:color w:val="auto"/>
          <w:sz w:val="24"/>
          <w:szCs w:val="24"/>
        </w:rPr>
        <w:t xml:space="preserve">möchten wir uns bei </w:t>
      </w:r>
      <w:r w:rsidR="00905253">
        <w:rPr>
          <w:rStyle w:val="IntenseEmphasis"/>
          <w:b w:val="0"/>
          <w:color w:val="auto"/>
          <w:sz w:val="24"/>
          <w:szCs w:val="24"/>
        </w:rPr>
        <w:t xml:space="preserve"> der Höheren Technischen Lehranstalt Perg bedanken, die uns die Durchführung der Diplomarbeit ermöglichte.</w:t>
      </w:r>
    </w:p>
    <w:p w:rsidR="00942017" w:rsidRDefault="00942017" w:rsidP="00942017">
      <w:pPr>
        <w:rPr>
          <w:rStyle w:val="IntenseEmphasis"/>
        </w:rPr>
      </w:pPr>
      <w:r>
        <w:rPr>
          <w:rStyle w:val="IntenseEmphasis"/>
        </w:rPr>
        <w:br w:type="page"/>
      </w:r>
    </w:p>
    <w:p w:rsidR="00F93E35" w:rsidRPr="00AD4944" w:rsidRDefault="00893A2F" w:rsidP="00AD4944">
      <w:pPr>
        <w:spacing w:after="720"/>
        <w:rPr>
          <w:rStyle w:val="IntenseEmphasis"/>
        </w:rPr>
      </w:pPr>
      <w:r w:rsidRPr="0098624D">
        <w:rPr>
          <w:rStyle w:val="IntenseEmphasis"/>
        </w:rPr>
        <w:lastRenderedPageBreak/>
        <w:t>Inhaltsverzeichnis</w:t>
      </w:r>
    </w:p>
    <w:p w:rsidR="00FB0A39" w:rsidRDefault="00893A2F">
      <w:pPr>
        <w:pStyle w:val="TOC1"/>
        <w:tabs>
          <w:tab w:val="right" w:pos="9350"/>
        </w:tabs>
        <w:rPr>
          <w:rFonts w:eastAsiaTheme="minorEastAsia" w:cstheme="minorBidi"/>
          <w:b w:val="0"/>
          <w:bCs w:val="0"/>
          <w:caps w:val="0"/>
          <w:noProof/>
          <w:color w:val="auto"/>
          <w:u w:val="none"/>
          <w:lang w:val="de-DE"/>
        </w:rPr>
      </w:pPr>
      <w:r>
        <w:rPr>
          <w:lang w:val="de-DE"/>
        </w:rPr>
        <w:fldChar w:fldCharType="begin"/>
      </w:r>
      <w:r>
        <w:rPr>
          <w:lang w:val="de-DE"/>
        </w:rPr>
        <w:instrText xml:space="preserve"> TOC \o "1-3" \h \z \u </w:instrText>
      </w:r>
      <w:r>
        <w:rPr>
          <w:lang w:val="de-DE"/>
        </w:rPr>
        <w:fldChar w:fldCharType="separate"/>
      </w:r>
      <w:hyperlink w:anchor="_Toc354682549" w:history="1">
        <w:r w:rsidR="00FB0A39" w:rsidRPr="00E93BE3">
          <w:rPr>
            <w:rStyle w:val="Hyperlink"/>
            <w:noProof/>
          </w:rPr>
          <w:t>Einleitung</w:t>
        </w:r>
        <w:r w:rsidR="00FB0A39">
          <w:rPr>
            <w:noProof/>
            <w:webHidden/>
          </w:rPr>
          <w:tab/>
        </w:r>
        <w:r w:rsidR="00FB0A39">
          <w:rPr>
            <w:noProof/>
            <w:webHidden/>
          </w:rPr>
          <w:fldChar w:fldCharType="begin"/>
        </w:r>
        <w:r w:rsidR="00FB0A39">
          <w:rPr>
            <w:noProof/>
            <w:webHidden/>
          </w:rPr>
          <w:instrText xml:space="preserve"> PAGEREF _Toc354682549 \h </w:instrText>
        </w:r>
        <w:r w:rsidR="00FB0A39">
          <w:rPr>
            <w:noProof/>
            <w:webHidden/>
          </w:rPr>
        </w:r>
        <w:r w:rsidR="00FB0A39">
          <w:rPr>
            <w:noProof/>
            <w:webHidden/>
          </w:rPr>
          <w:fldChar w:fldCharType="separate"/>
        </w:r>
        <w:r w:rsidR="00FB0A39">
          <w:rPr>
            <w:noProof/>
            <w:webHidden/>
          </w:rPr>
          <w:t>10</w:t>
        </w:r>
        <w:r w:rsidR="00FB0A39">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50" w:history="1">
        <w:r w:rsidRPr="00E93BE3">
          <w:rPr>
            <w:rStyle w:val="Hyperlink"/>
            <w:noProof/>
          </w:rPr>
          <w:t>Diplomanden</w:t>
        </w:r>
        <w:r>
          <w:rPr>
            <w:noProof/>
            <w:webHidden/>
          </w:rPr>
          <w:tab/>
        </w:r>
        <w:r>
          <w:rPr>
            <w:noProof/>
            <w:webHidden/>
          </w:rPr>
          <w:fldChar w:fldCharType="begin"/>
        </w:r>
        <w:r>
          <w:rPr>
            <w:noProof/>
            <w:webHidden/>
          </w:rPr>
          <w:instrText xml:space="preserve"> PAGEREF _Toc354682550 \h </w:instrText>
        </w:r>
        <w:r>
          <w:rPr>
            <w:noProof/>
            <w:webHidden/>
          </w:rPr>
        </w:r>
        <w:r>
          <w:rPr>
            <w:noProof/>
            <w:webHidden/>
          </w:rPr>
          <w:fldChar w:fldCharType="separate"/>
        </w:r>
        <w:r>
          <w:rPr>
            <w:noProof/>
            <w:webHidden/>
          </w:rPr>
          <w:t>10</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51" w:history="1">
        <w:r w:rsidRPr="00E93BE3">
          <w:rPr>
            <w:rStyle w:val="Hyperlink"/>
            <w:noProof/>
            <w:lang w:eastAsia="en-US"/>
          </w:rPr>
          <w:t>Markus Heilmann</w:t>
        </w:r>
        <w:r>
          <w:rPr>
            <w:noProof/>
            <w:webHidden/>
          </w:rPr>
          <w:tab/>
        </w:r>
        <w:r>
          <w:rPr>
            <w:noProof/>
            <w:webHidden/>
          </w:rPr>
          <w:fldChar w:fldCharType="begin"/>
        </w:r>
        <w:r>
          <w:rPr>
            <w:noProof/>
            <w:webHidden/>
          </w:rPr>
          <w:instrText xml:space="preserve"> PAGEREF _Toc354682551 \h </w:instrText>
        </w:r>
        <w:r>
          <w:rPr>
            <w:noProof/>
            <w:webHidden/>
          </w:rPr>
        </w:r>
        <w:r>
          <w:rPr>
            <w:noProof/>
            <w:webHidden/>
          </w:rPr>
          <w:fldChar w:fldCharType="separate"/>
        </w:r>
        <w:r>
          <w:rPr>
            <w:noProof/>
            <w:webHidden/>
          </w:rPr>
          <w:t>10</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52" w:history="1">
        <w:r w:rsidRPr="00E93BE3">
          <w:rPr>
            <w:rStyle w:val="Hyperlink"/>
            <w:noProof/>
            <w:lang w:eastAsia="en-US"/>
          </w:rPr>
          <w:t>Manuel Baumgartner</w:t>
        </w:r>
        <w:r>
          <w:rPr>
            <w:noProof/>
            <w:webHidden/>
          </w:rPr>
          <w:tab/>
        </w:r>
        <w:r>
          <w:rPr>
            <w:noProof/>
            <w:webHidden/>
          </w:rPr>
          <w:fldChar w:fldCharType="begin"/>
        </w:r>
        <w:r>
          <w:rPr>
            <w:noProof/>
            <w:webHidden/>
          </w:rPr>
          <w:instrText xml:space="preserve"> PAGEREF _Toc354682552 \h </w:instrText>
        </w:r>
        <w:r>
          <w:rPr>
            <w:noProof/>
            <w:webHidden/>
          </w:rPr>
        </w:r>
        <w:r>
          <w:rPr>
            <w:noProof/>
            <w:webHidden/>
          </w:rPr>
          <w:fldChar w:fldCharType="separate"/>
        </w:r>
        <w:r>
          <w:rPr>
            <w:noProof/>
            <w:webHidden/>
          </w:rPr>
          <w:t>11</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53" w:history="1">
        <w:r w:rsidRPr="00E93BE3">
          <w:rPr>
            <w:rStyle w:val="Hyperlink"/>
            <w:noProof/>
          </w:rPr>
          <w:t>Auftraggeber</w:t>
        </w:r>
        <w:r>
          <w:rPr>
            <w:noProof/>
            <w:webHidden/>
          </w:rPr>
          <w:tab/>
        </w:r>
        <w:r>
          <w:rPr>
            <w:noProof/>
            <w:webHidden/>
          </w:rPr>
          <w:fldChar w:fldCharType="begin"/>
        </w:r>
        <w:r>
          <w:rPr>
            <w:noProof/>
            <w:webHidden/>
          </w:rPr>
          <w:instrText xml:space="preserve"> PAGEREF _Toc354682553 \h </w:instrText>
        </w:r>
        <w:r>
          <w:rPr>
            <w:noProof/>
            <w:webHidden/>
          </w:rPr>
        </w:r>
        <w:r>
          <w:rPr>
            <w:noProof/>
            <w:webHidden/>
          </w:rPr>
          <w:fldChar w:fldCharType="separate"/>
        </w:r>
        <w:r>
          <w:rPr>
            <w:noProof/>
            <w:webHidden/>
          </w:rPr>
          <w:t>12</w:t>
        </w:r>
        <w:r>
          <w:rPr>
            <w:noProof/>
            <w:webHidden/>
          </w:rPr>
          <w:fldChar w:fldCharType="end"/>
        </w:r>
      </w:hyperlink>
    </w:p>
    <w:p w:rsidR="00FB0A39" w:rsidRDefault="00FB0A39">
      <w:pPr>
        <w:pStyle w:val="TOC1"/>
        <w:tabs>
          <w:tab w:val="right" w:pos="9350"/>
        </w:tabs>
        <w:rPr>
          <w:rFonts w:eastAsiaTheme="minorEastAsia" w:cstheme="minorBidi"/>
          <w:b w:val="0"/>
          <w:bCs w:val="0"/>
          <w:caps w:val="0"/>
          <w:noProof/>
          <w:color w:val="auto"/>
          <w:u w:val="none"/>
          <w:lang w:val="de-DE"/>
        </w:rPr>
      </w:pPr>
      <w:hyperlink w:anchor="_Toc354682554" w:history="1">
        <w:r w:rsidRPr="00E93BE3">
          <w:rPr>
            <w:rStyle w:val="Hyperlink"/>
            <w:noProof/>
          </w:rPr>
          <w:t>Verwendete Technologien</w:t>
        </w:r>
        <w:r>
          <w:rPr>
            <w:noProof/>
            <w:webHidden/>
          </w:rPr>
          <w:tab/>
        </w:r>
        <w:r>
          <w:rPr>
            <w:noProof/>
            <w:webHidden/>
          </w:rPr>
          <w:fldChar w:fldCharType="begin"/>
        </w:r>
        <w:r>
          <w:rPr>
            <w:noProof/>
            <w:webHidden/>
          </w:rPr>
          <w:instrText xml:space="preserve"> PAGEREF _Toc354682554 \h </w:instrText>
        </w:r>
        <w:r>
          <w:rPr>
            <w:noProof/>
            <w:webHidden/>
          </w:rPr>
        </w:r>
        <w:r>
          <w:rPr>
            <w:noProof/>
            <w:webHidden/>
          </w:rPr>
          <w:fldChar w:fldCharType="separate"/>
        </w:r>
        <w:r>
          <w:rPr>
            <w:noProof/>
            <w:webHidden/>
          </w:rPr>
          <w:t>13</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55" w:history="1">
        <w:r w:rsidRPr="00E93BE3">
          <w:rPr>
            <w:rStyle w:val="Hyperlink"/>
            <w:noProof/>
          </w:rPr>
          <w:t>Android</w:t>
        </w:r>
        <w:r>
          <w:rPr>
            <w:noProof/>
            <w:webHidden/>
          </w:rPr>
          <w:tab/>
        </w:r>
        <w:r>
          <w:rPr>
            <w:noProof/>
            <w:webHidden/>
          </w:rPr>
          <w:fldChar w:fldCharType="begin"/>
        </w:r>
        <w:r>
          <w:rPr>
            <w:noProof/>
            <w:webHidden/>
          </w:rPr>
          <w:instrText xml:space="preserve"> PAGEREF _Toc354682555 \h </w:instrText>
        </w:r>
        <w:r>
          <w:rPr>
            <w:noProof/>
            <w:webHidden/>
          </w:rPr>
        </w:r>
        <w:r>
          <w:rPr>
            <w:noProof/>
            <w:webHidden/>
          </w:rPr>
          <w:fldChar w:fldCharType="separate"/>
        </w:r>
        <w:r>
          <w:rPr>
            <w:noProof/>
            <w:webHidden/>
          </w:rPr>
          <w:t>13</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56" w:history="1">
        <w:r w:rsidRPr="00E93BE3">
          <w:rPr>
            <w:rStyle w:val="Hyperlink"/>
            <w:noProof/>
          </w:rPr>
          <w:t>Versionen inkl. Erneuerungen</w:t>
        </w:r>
        <w:r>
          <w:rPr>
            <w:noProof/>
            <w:webHidden/>
          </w:rPr>
          <w:tab/>
        </w:r>
        <w:r>
          <w:rPr>
            <w:noProof/>
            <w:webHidden/>
          </w:rPr>
          <w:fldChar w:fldCharType="begin"/>
        </w:r>
        <w:r>
          <w:rPr>
            <w:noProof/>
            <w:webHidden/>
          </w:rPr>
          <w:instrText xml:space="preserve"> PAGEREF _Toc354682556 \h </w:instrText>
        </w:r>
        <w:r>
          <w:rPr>
            <w:noProof/>
            <w:webHidden/>
          </w:rPr>
        </w:r>
        <w:r>
          <w:rPr>
            <w:noProof/>
            <w:webHidden/>
          </w:rPr>
          <w:fldChar w:fldCharType="separate"/>
        </w:r>
        <w:r>
          <w:rPr>
            <w:noProof/>
            <w:webHidden/>
          </w:rPr>
          <w:t>14</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57" w:history="1">
        <w:r w:rsidRPr="00E93BE3">
          <w:rPr>
            <w:rStyle w:val="Hyperlink"/>
            <w:noProof/>
          </w:rPr>
          <w:t>Eclipse</w:t>
        </w:r>
        <w:r>
          <w:rPr>
            <w:noProof/>
            <w:webHidden/>
          </w:rPr>
          <w:tab/>
        </w:r>
        <w:r>
          <w:rPr>
            <w:noProof/>
            <w:webHidden/>
          </w:rPr>
          <w:fldChar w:fldCharType="begin"/>
        </w:r>
        <w:r>
          <w:rPr>
            <w:noProof/>
            <w:webHidden/>
          </w:rPr>
          <w:instrText xml:space="preserve"> PAGEREF _Toc354682557 \h </w:instrText>
        </w:r>
        <w:r>
          <w:rPr>
            <w:noProof/>
            <w:webHidden/>
          </w:rPr>
        </w:r>
        <w:r>
          <w:rPr>
            <w:noProof/>
            <w:webHidden/>
          </w:rPr>
          <w:fldChar w:fldCharType="separate"/>
        </w:r>
        <w:r>
          <w:rPr>
            <w:noProof/>
            <w:webHidden/>
          </w:rPr>
          <w:t>17</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58" w:history="1">
        <w:r w:rsidRPr="00E93BE3">
          <w:rPr>
            <w:rStyle w:val="Hyperlink"/>
            <w:noProof/>
          </w:rPr>
          <w:t>Feature</w:t>
        </w:r>
        <w:r>
          <w:rPr>
            <w:noProof/>
            <w:webHidden/>
          </w:rPr>
          <w:tab/>
        </w:r>
        <w:r>
          <w:rPr>
            <w:noProof/>
            <w:webHidden/>
          </w:rPr>
          <w:fldChar w:fldCharType="begin"/>
        </w:r>
        <w:r>
          <w:rPr>
            <w:noProof/>
            <w:webHidden/>
          </w:rPr>
          <w:instrText xml:space="preserve"> PAGEREF _Toc354682558 \h </w:instrText>
        </w:r>
        <w:r>
          <w:rPr>
            <w:noProof/>
            <w:webHidden/>
          </w:rPr>
        </w:r>
        <w:r>
          <w:rPr>
            <w:noProof/>
            <w:webHidden/>
          </w:rPr>
          <w:fldChar w:fldCharType="separate"/>
        </w:r>
        <w:r>
          <w:rPr>
            <w:noProof/>
            <w:webHidden/>
          </w:rPr>
          <w:t>18</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59" w:history="1">
        <w:r w:rsidRPr="00E93BE3">
          <w:rPr>
            <w:rStyle w:val="Hyperlink"/>
            <w:noProof/>
          </w:rPr>
          <w:t>Plug-Ins</w:t>
        </w:r>
        <w:r>
          <w:rPr>
            <w:noProof/>
            <w:webHidden/>
          </w:rPr>
          <w:tab/>
        </w:r>
        <w:r>
          <w:rPr>
            <w:noProof/>
            <w:webHidden/>
          </w:rPr>
          <w:fldChar w:fldCharType="begin"/>
        </w:r>
        <w:r>
          <w:rPr>
            <w:noProof/>
            <w:webHidden/>
          </w:rPr>
          <w:instrText xml:space="preserve"> PAGEREF _Toc354682559 \h </w:instrText>
        </w:r>
        <w:r>
          <w:rPr>
            <w:noProof/>
            <w:webHidden/>
          </w:rPr>
        </w:r>
        <w:r>
          <w:rPr>
            <w:noProof/>
            <w:webHidden/>
          </w:rPr>
          <w:fldChar w:fldCharType="separate"/>
        </w:r>
        <w:r>
          <w:rPr>
            <w:noProof/>
            <w:webHidden/>
          </w:rPr>
          <w:t>18</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60" w:history="1">
        <w:r w:rsidRPr="00E93BE3">
          <w:rPr>
            <w:rStyle w:val="Hyperlink"/>
            <w:noProof/>
          </w:rPr>
          <w:t>Subversion</w:t>
        </w:r>
        <w:r>
          <w:rPr>
            <w:noProof/>
            <w:webHidden/>
          </w:rPr>
          <w:tab/>
        </w:r>
        <w:r>
          <w:rPr>
            <w:noProof/>
            <w:webHidden/>
          </w:rPr>
          <w:fldChar w:fldCharType="begin"/>
        </w:r>
        <w:r>
          <w:rPr>
            <w:noProof/>
            <w:webHidden/>
          </w:rPr>
          <w:instrText xml:space="preserve"> PAGEREF _Toc354682560 \h </w:instrText>
        </w:r>
        <w:r>
          <w:rPr>
            <w:noProof/>
            <w:webHidden/>
          </w:rPr>
        </w:r>
        <w:r>
          <w:rPr>
            <w:noProof/>
            <w:webHidden/>
          </w:rPr>
          <w:fldChar w:fldCharType="separate"/>
        </w:r>
        <w:r>
          <w:rPr>
            <w:noProof/>
            <w:webHidden/>
          </w:rPr>
          <w:t>19</w:t>
        </w:r>
        <w:r>
          <w:rPr>
            <w:noProof/>
            <w:webHidden/>
          </w:rPr>
          <w:fldChar w:fldCharType="end"/>
        </w:r>
      </w:hyperlink>
    </w:p>
    <w:p w:rsidR="00FB0A39" w:rsidRDefault="00FB0A39">
      <w:pPr>
        <w:pStyle w:val="TOC1"/>
        <w:tabs>
          <w:tab w:val="right" w:pos="9350"/>
        </w:tabs>
        <w:rPr>
          <w:rFonts w:eastAsiaTheme="minorEastAsia" w:cstheme="minorBidi"/>
          <w:b w:val="0"/>
          <w:bCs w:val="0"/>
          <w:caps w:val="0"/>
          <w:noProof/>
          <w:color w:val="auto"/>
          <w:u w:val="none"/>
          <w:lang w:val="de-DE"/>
        </w:rPr>
      </w:pPr>
      <w:hyperlink w:anchor="_Toc354682561" w:history="1">
        <w:r w:rsidRPr="00E93BE3">
          <w:rPr>
            <w:rStyle w:val="Hyperlink"/>
            <w:noProof/>
          </w:rPr>
          <w:t>Funktionales Spezifikationsdokument</w:t>
        </w:r>
        <w:r>
          <w:rPr>
            <w:noProof/>
            <w:webHidden/>
          </w:rPr>
          <w:tab/>
        </w:r>
        <w:r>
          <w:rPr>
            <w:noProof/>
            <w:webHidden/>
          </w:rPr>
          <w:fldChar w:fldCharType="begin"/>
        </w:r>
        <w:r>
          <w:rPr>
            <w:noProof/>
            <w:webHidden/>
          </w:rPr>
          <w:instrText xml:space="preserve"> PAGEREF _Toc354682561 \h </w:instrText>
        </w:r>
        <w:r>
          <w:rPr>
            <w:noProof/>
            <w:webHidden/>
          </w:rPr>
        </w:r>
        <w:r>
          <w:rPr>
            <w:noProof/>
            <w:webHidden/>
          </w:rPr>
          <w:fldChar w:fldCharType="separate"/>
        </w:r>
        <w:r>
          <w:rPr>
            <w:noProof/>
            <w:webHidden/>
          </w:rPr>
          <w:t>20</w:t>
        </w:r>
        <w:r>
          <w:rPr>
            <w:noProof/>
            <w:webHidden/>
          </w:rPr>
          <w:fldChar w:fldCharType="end"/>
        </w:r>
      </w:hyperlink>
    </w:p>
    <w:p w:rsidR="00FB0A39" w:rsidRDefault="00FB0A39">
      <w:pPr>
        <w:pStyle w:val="TOC1"/>
        <w:tabs>
          <w:tab w:val="right" w:pos="9350"/>
        </w:tabs>
        <w:rPr>
          <w:rFonts w:eastAsiaTheme="minorEastAsia" w:cstheme="minorBidi"/>
          <w:b w:val="0"/>
          <w:bCs w:val="0"/>
          <w:caps w:val="0"/>
          <w:noProof/>
          <w:color w:val="auto"/>
          <w:u w:val="none"/>
          <w:lang w:val="de-DE"/>
        </w:rPr>
      </w:pPr>
      <w:hyperlink w:anchor="_Toc354682562" w:history="1">
        <w:r w:rsidRPr="00E93BE3">
          <w:rPr>
            <w:rStyle w:val="Hyperlink"/>
            <w:noProof/>
          </w:rPr>
          <w:t>Allgemein</w:t>
        </w:r>
        <w:r>
          <w:rPr>
            <w:noProof/>
            <w:webHidden/>
          </w:rPr>
          <w:tab/>
        </w:r>
        <w:r>
          <w:rPr>
            <w:noProof/>
            <w:webHidden/>
          </w:rPr>
          <w:fldChar w:fldCharType="begin"/>
        </w:r>
        <w:r>
          <w:rPr>
            <w:noProof/>
            <w:webHidden/>
          </w:rPr>
          <w:instrText xml:space="preserve"> PAGEREF _Toc354682562 \h </w:instrText>
        </w:r>
        <w:r>
          <w:rPr>
            <w:noProof/>
            <w:webHidden/>
          </w:rPr>
        </w:r>
        <w:r>
          <w:rPr>
            <w:noProof/>
            <w:webHidden/>
          </w:rPr>
          <w:fldChar w:fldCharType="separate"/>
        </w:r>
        <w:r>
          <w:rPr>
            <w:noProof/>
            <w:webHidden/>
          </w:rPr>
          <w:t>20</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63" w:history="1">
        <w:r w:rsidRPr="00E93BE3">
          <w:rPr>
            <w:rStyle w:val="Hyperlink"/>
            <w:noProof/>
          </w:rPr>
          <w:t>Zusammenfassung</w:t>
        </w:r>
        <w:r>
          <w:rPr>
            <w:noProof/>
            <w:webHidden/>
          </w:rPr>
          <w:tab/>
        </w:r>
        <w:r>
          <w:rPr>
            <w:noProof/>
            <w:webHidden/>
          </w:rPr>
          <w:fldChar w:fldCharType="begin"/>
        </w:r>
        <w:r>
          <w:rPr>
            <w:noProof/>
            <w:webHidden/>
          </w:rPr>
          <w:instrText xml:space="preserve"> PAGEREF _Toc354682563 \h </w:instrText>
        </w:r>
        <w:r>
          <w:rPr>
            <w:noProof/>
            <w:webHidden/>
          </w:rPr>
        </w:r>
        <w:r>
          <w:rPr>
            <w:noProof/>
            <w:webHidden/>
          </w:rPr>
          <w:fldChar w:fldCharType="separate"/>
        </w:r>
        <w:r>
          <w:rPr>
            <w:noProof/>
            <w:webHidden/>
          </w:rPr>
          <w:t>20</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64" w:history="1">
        <w:r w:rsidRPr="00E93BE3">
          <w:rPr>
            <w:rStyle w:val="Hyperlink"/>
            <w:noProof/>
          </w:rPr>
          <w:t>Voraussetzungen</w:t>
        </w:r>
        <w:r>
          <w:rPr>
            <w:noProof/>
            <w:webHidden/>
          </w:rPr>
          <w:tab/>
        </w:r>
        <w:r>
          <w:rPr>
            <w:noProof/>
            <w:webHidden/>
          </w:rPr>
          <w:fldChar w:fldCharType="begin"/>
        </w:r>
        <w:r>
          <w:rPr>
            <w:noProof/>
            <w:webHidden/>
          </w:rPr>
          <w:instrText xml:space="preserve"> PAGEREF _Toc354682564 \h </w:instrText>
        </w:r>
        <w:r>
          <w:rPr>
            <w:noProof/>
            <w:webHidden/>
          </w:rPr>
        </w:r>
        <w:r>
          <w:rPr>
            <w:noProof/>
            <w:webHidden/>
          </w:rPr>
          <w:fldChar w:fldCharType="separate"/>
        </w:r>
        <w:r>
          <w:rPr>
            <w:noProof/>
            <w:webHidden/>
          </w:rPr>
          <w:t>21</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65" w:history="1">
        <w:r w:rsidRPr="00E93BE3">
          <w:rPr>
            <w:rStyle w:val="Hyperlink"/>
            <w:noProof/>
          </w:rPr>
          <w:t>Abhängigkeiten</w:t>
        </w:r>
        <w:r>
          <w:rPr>
            <w:noProof/>
            <w:webHidden/>
          </w:rPr>
          <w:tab/>
        </w:r>
        <w:r>
          <w:rPr>
            <w:noProof/>
            <w:webHidden/>
          </w:rPr>
          <w:fldChar w:fldCharType="begin"/>
        </w:r>
        <w:r>
          <w:rPr>
            <w:noProof/>
            <w:webHidden/>
          </w:rPr>
          <w:instrText xml:space="preserve"> PAGEREF _Toc354682565 \h </w:instrText>
        </w:r>
        <w:r>
          <w:rPr>
            <w:noProof/>
            <w:webHidden/>
          </w:rPr>
        </w:r>
        <w:r>
          <w:rPr>
            <w:noProof/>
            <w:webHidden/>
          </w:rPr>
          <w:fldChar w:fldCharType="separate"/>
        </w:r>
        <w:r>
          <w:rPr>
            <w:noProof/>
            <w:webHidden/>
          </w:rPr>
          <w:t>21</w:t>
        </w:r>
        <w:r>
          <w:rPr>
            <w:noProof/>
            <w:webHidden/>
          </w:rPr>
          <w:fldChar w:fldCharType="end"/>
        </w:r>
      </w:hyperlink>
    </w:p>
    <w:p w:rsidR="00FB0A39" w:rsidRDefault="00FB0A39">
      <w:pPr>
        <w:pStyle w:val="TOC1"/>
        <w:tabs>
          <w:tab w:val="right" w:pos="9350"/>
        </w:tabs>
        <w:rPr>
          <w:rFonts w:eastAsiaTheme="minorEastAsia" w:cstheme="minorBidi"/>
          <w:b w:val="0"/>
          <w:bCs w:val="0"/>
          <w:caps w:val="0"/>
          <w:noProof/>
          <w:color w:val="auto"/>
          <w:u w:val="none"/>
          <w:lang w:val="de-DE"/>
        </w:rPr>
      </w:pPr>
      <w:hyperlink w:anchor="_Toc354682566" w:history="1">
        <w:r w:rsidRPr="00E93BE3">
          <w:rPr>
            <w:rStyle w:val="Hyperlink"/>
            <w:noProof/>
          </w:rPr>
          <w:t>Prozess Spezifikation</w:t>
        </w:r>
        <w:r>
          <w:rPr>
            <w:noProof/>
            <w:webHidden/>
          </w:rPr>
          <w:tab/>
        </w:r>
        <w:r>
          <w:rPr>
            <w:noProof/>
            <w:webHidden/>
          </w:rPr>
          <w:fldChar w:fldCharType="begin"/>
        </w:r>
        <w:r>
          <w:rPr>
            <w:noProof/>
            <w:webHidden/>
          </w:rPr>
          <w:instrText xml:space="preserve"> PAGEREF _Toc354682566 \h </w:instrText>
        </w:r>
        <w:r>
          <w:rPr>
            <w:noProof/>
            <w:webHidden/>
          </w:rPr>
        </w:r>
        <w:r>
          <w:rPr>
            <w:noProof/>
            <w:webHidden/>
          </w:rPr>
          <w:fldChar w:fldCharType="separate"/>
        </w:r>
        <w:r>
          <w:rPr>
            <w:noProof/>
            <w:webHidden/>
          </w:rPr>
          <w:t>22</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67" w:history="1">
        <w:r w:rsidRPr="00E93BE3">
          <w:rPr>
            <w:rStyle w:val="Hyperlink"/>
            <w:noProof/>
          </w:rPr>
          <w:t>Template-Auswahl bzw. Erweiterung</w:t>
        </w:r>
        <w:r>
          <w:rPr>
            <w:noProof/>
            <w:webHidden/>
          </w:rPr>
          <w:tab/>
        </w:r>
        <w:r>
          <w:rPr>
            <w:noProof/>
            <w:webHidden/>
          </w:rPr>
          <w:fldChar w:fldCharType="begin"/>
        </w:r>
        <w:r>
          <w:rPr>
            <w:noProof/>
            <w:webHidden/>
          </w:rPr>
          <w:instrText xml:space="preserve"> PAGEREF _Toc354682567 \h </w:instrText>
        </w:r>
        <w:r>
          <w:rPr>
            <w:noProof/>
            <w:webHidden/>
          </w:rPr>
        </w:r>
        <w:r>
          <w:rPr>
            <w:noProof/>
            <w:webHidden/>
          </w:rPr>
          <w:fldChar w:fldCharType="separate"/>
        </w:r>
        <w:r>
          <w:rPr>
            <w:noProof/>
            <w:webHidden/>
          </w:rPr>
          <w:t>22</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68" w:history="1">
        <w:r w:rsidRPr="00E93BE3">
          <w:rPr>
            <w:rStyle w:val="Hyperlink"/>
            <w:noProof/>
          </w:rPr>
          <w:t>SVG-Dateien bearbeiten</w:t>
        </w:r>
        <w:r>
          <w:rPr>
            <w:noProof/>
            <w:webHidden/>
          </w:rPr>
          <w:tab/>
        </w:r>
        <w:r>
          <w:rPr>
            <w:noProof/>
            <w:webHidden/>
          </w:rPr>
          <w:fldChar w:fldCharType="begin"/>
        </w:r>
        <w:r>
          <w:rPr>
            <w:noProof/>
            <w:webHidden/>
          </w:rPr>
          <w:instrText xml:space="preserve"> PAGEREF _Toc354682568 \h </w:instrText>
        </w:r>
        <w:r>
          <w:rPr>
            <w:noProof/>
            <w:webHidden/>
          </w:rPr>
        </w:r>
        <w:r>
          <w:rPr>
            <w:noProof/>
            <w:webHidden/>
          </w:rPr>
          <w:fldChar w:fldCharType="separate"/>
        </w:r>
        <w:r>
          <w:rPr>
            <w:noProof/>
            <w:webHidden/>
          </w:rPr>
          <w:t>22</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69" w:history="1">
        <w:r w:rsidRPr="00E93BE3">
          <w:rPr>
            <w:rStyle w:val="Hyperlink"/>
            <w:noProof/>
          </w:rPr>
          <w:t>Fertiges Bild hochladen</w:t>
        </w:r>
        <w:r>
          <w:rPr>
            <w:noProof/>
            <w:webHidden/>
          </w:rPr>
          <w:tab/>
        </w:r>
        <w:r>
          <w:rPr>
            <w:noProof/>
            <w:webHidden/>
          </w:rPr>
          <w:fldChar w:fldCharType="begin"/>
        </w:r>
        <w:r>
          <w:rPr>
            <w:noProof/>
            <w:webHidden/>
          </w:rPr>
          <w:instrText xml:space="preserve"> PAGEREF _Toc354682569 \h </w:instrText>
        </w:r>
        <w:r>
          <w:rPr>
            <w:noProof/>
            <w:webHidden/>
          </w:rPr>
        </w:r>
        <w:r>
          <w:rPr>
            <w:noProof/>
            <w:webHidden/>
          </w:rPr>
          <w:fldChar w:fldCharType="separate"/>
        </w:r>
        <w:r>
          <w:rPr>
            <w:noProof/>
            <w:webHidden/>
          </w:rPr>
          <w:t>23</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70" w:history="1">
        <w:r w:rsidRPr="00E93BE3">
          <w:rPr>
            <w:rStyle w:val="Hyperlink"/>
            <w:noProof/>
          </w:rPr>
          <w:t>Statistiken anzeigen</w:t>
        </w:r>
        <w:r>
          <w:rPr>
            <w:noProof/>
            <w:webHidden/>
          </w:rPr>
          <w:tab/>
        </w:r>
        <w:r>
          <w:rPr>
            <w:noProof/>
            <w:webHidden/>
          </w:rPr>
          <w:fldChar w:fldCharType="begin"/>
        </w:r>
        <w:r>
          <w:rPr>
            <w:noProof/>
            <w:webHidden/>
          </w:rPr>
          <w:instrText xml:space="preserve"> PAGEREF _Toc354682570 \h </w:instrText>
        </w:r>
        <w:r>
          <w:rPr>
            <w:noProof/>
            <w:webHidden/>
          </w:rPr>
        </w:r>
        <w:r>
          <w:rPr>
            <w:noProof/>
            <w:webHidden/>
          </w:rPr>
          <w:fldChar w:fldCharType="separate"/>
        </w:r>
        <w:r>
          <w:rPr>
            <w:noProof/>
            <w:webHidden/>
          </w:rPr>
          <w:t>23</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71" w:history="1">
        <w:r w:rsidRPr="00E93BE3">
          <w:rPr>
            <w:rStyle w:val="Hyperlink"/>
            <w:noProof/>
          </w:rPr>
          <w:t>Kostenplanung</w:t>
        </w:r>
        <w:r>
          <w:rPr>
            <w:noProof/>
            <w:webHidden/>
          </w:rPr>
          <w:tab/>
        </w:r>
        <w:r>
          <w:rPr>
            <w:noProof/>
            <w:webHidden/>
          </w:rPr>
          <w:fldChar w:fldCharType="begin"/>
        </w:r>
        <w:r>
          <w:rPr>
            <w:noProof/>
            <w:webHidden/>
          </w:rPr>
          <w:instrText xml:space="preserve"> PAGEREF _Toc354682571 \h </w:instrText>
        </w:r>
        <w:r>
          <w:rPr>
            <w:noProof/>
            <w:webHidden/>
          </w:rPr>
        </w:r>
        <w:r>
          <w:rPr>
            <w:noProof/>
            <w:webHidden/>
          </w:rPr>
          <w:fldChar w:fldCharType="separate"/>
        </w:r>
        <w:r>
          <w:rPr>
            <w:noProof/>
            <w:webHidden/>
          </w:rPr>
          <w:t>24</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72" w:history="1">
        <w:r w:rsidRPr="00E93BE3">
          <w:rPr>
            <w:rStyle w:val="Hyperlink"/>
            <w:noProof/>
          </w:rPr>
          <w:t>Arbeitsleistung</w:t>
        </w:r>
        <w:r>
          <w:rPr>
            <w:noProof/>
            <w:webHidden/>
          </w:rPr>
          <w:tab/>
        </w:r>
        <w:r>
          <w:rPr>
            <w:noProof/>
            <w:webHidden/>
          </w:rPr>
          <w:fldChar w:fldCharType="begin"/>
        </w:r>
        <w:r>
          <w:rPr>
            <w:noProof/>
            <w:webHidden/>
          </w:rPr>
          <w:instrText xml:space="preserve"> PAGEREF _Toc354682572 \h </w:instrText>
        </w:r>
        <w:r>
          <w:rPr>
            <w:noProof/>
            <w:webHidden/>
          </w:rPr>
        </w:r>
        <w:r>
          <w:rPr>
            <w:noProof/>
            <w:webHidden/>
          </w:rPr>
          <w:fldChar w:fldCharType="separate"/>
        </w:r>
        <w:r>
          <w:rPr>
            <w:noProof/>
            <w:webHidden/>
          </w:rPr>
          <w:t>24</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73" w:history="1">
        <w:r w:rsidRPr="00E93BE3">
          <w:rPr>
            <w:rStyle w:val="Hyperlink"/>
            <w:noProof/>
          </w:rPr>
          <w:t>Lizenzkosten</w:t>
        </w:r>
        <w:r>
          <w:rPr>
            <w:noProof/>
            <w:webHidden/>
          </w:rPr>
          <w:tab/>
        </w:r>
        <w:r>
          <w:rPr>
            <w:noProof/>
            <w:webHidden/>
          </w:rPr>
          <w:fldChar w:fldCharType="begin"/>
        </w:r>
        <w:r>
          <w:rPr>
            <w:noProof/>
            <w:webHidden/>
          </w:rPr>
          <w:instrText xml:space="preserve"> PAGEREF _Toc354682573 \h </w:instrText>
        </w:r>
        <w:r>
          <w:rPr>
            <w:noProof/>
            <w:webHidden/>
          </w:rPr>
        </w:r>
        <w:r>
          <w:rPr>
            <w:noProof/>
            <w:webHidden/>
          </w:rPr>
          <w:fldChar w:fldCharType="separate"/>
        </w:r>
        <w:r>
          <w:rPr>
            <w:noProof/>
            <w:webHidden/>
          </w:rPr>
          <w:t>25</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74" w:history="1">
        <w:r w:rsidRPr="00E93BE3">
          <w:rPr>
            <w:rStyle w:val="Hyperlink"/>
            <w:noProof/>
          </w:rPr>
          <w:t>Hardwarekosten</w:t>
        </w:r>
        <w:r>
          <w:rPr>
            <w:noProof/>
            <w:webHidden/>
          </w:rPr>
          <w:tab/>
        </w:r>
        <w:r>
          <w:rPr>
            <w:noProof/>
            <w:webHidden/>
          </w:rPr>
          <w:fldChar w:fldCharType="begin"/>
        </w:r>
        <w:r>
          <w:rPr>
            <w:noProof/>
            <w:webHidden/>
          </w:rPr>
          <w:instrText xml:space="preserve"> PAGEREF _Toc354682574 \h </w:instrText>
        </w:r>
        <w:r>
          <w:rPr>
            <w:noProof/>
            <w:webHidden/>
          </w:rPr>
        </w:r>
        <w:r>
          <w:rPr>
            <w:noProof/>
            <w:webHidden/>
          </w:rPr>
          <w:fldChar w:fldCharType="separate"/>
        </w:r>
        <w:r>
          <w:rPr>
            <w:noProof/>
            <w:webHidden/>
          </w:rPr>
          <w:t>26</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75" w:history="1">
        <w:r w:rsidRPr="00E93BE3">
          <w:rPr>
            <w:rStyle w:val="Hyperlink"/>
            <w:noProof/>
          </w:rPr>
          <w:t>Gesamtkosten</w:t>
        </w:r>
        <w:r>
          <w:rPr>
            <w:noProof/>
            <w:webHidden/>
          </w:rPr>
          <w:tab/>
        </w:r>
        <w:r>
          <w:rPr>
            <w:noProof/>
            <w:webHidden/>
          </w:rPr>
          <w:fldChar w:fldCharType="begin"/>
        </w:r>
        <w:r>
          <w:rPr>
            <w:noProof/>
            <w:webHidden/>
          </w:rPr>
          <w:instrText xml:space="preserve"> PAGEREF _Toc354682575 \h </w:instrText>
        </w:r>
        <w:r>
          <w:rPr>
            <w:noProof/>
            <w:webHidden/>
          </w:rPr>
        </w:r>
        <w:r>
          <w:rPr>
            <w:noProof/>
            <w:webHidden/>
          </w:rPr>
          <w:fldChar w:fldCharType="separate"/>
        </w:r>
        <w:r>
          <w:rPr>
            <w:noProof/>
            <w:webHidden/>
          </w:rPr>
          <w:t>27</w:t>
        </w:r>
        <w:r>
          <w:rPr>
            <w:noProof/>
            <w:webHidden/>
          </w:rPr>
          <w:fldChar w:fldCharType="end"/>
        </w:r>
      </w:hyperlink>
    </w:p>
    <w:p w:rsidR="00FB0A39" w:rsidRDefault="00FB0A39">
      <w:pPr>
        <w:pStyle w:val="TOC1"/>
        <w:tabs>
          <w:tab w:val="right" w:pos="9350"/>
        </w:tabs>
        <w:rPr>
          <w:rFonts w:eastAsiaTheme="minorEastAsia" w:cstheme="minorBidi"/>
          <w:b w:val="0"/>
          <w:bCs w:val="0"/>
          <w:caps w:val="0"/>
          <w:noProof/>
          <w:color w:val="auto"/>
          <w:u w:val="none"/>
          <w:lang w:val="de-DE"/>
        </w:rPr>
      </w:pPr>
      <w:hyperlink w:anchor="_Toc354682576" w:history="1">
        <w:r w:rsidRPr="00E93BE3">
          <w:rPr>
            <w:rStyle w:val="Hyperlink"/>
            <w:noProof/>
          </w:rPr>
          <w:t>Umsetzung</w:t>
        </w:r>
        <w:r>
          <w:rPr>
            <w:noProof/>
            <w:webHidden/>
          </w:rPr>
          <w:tab/>
        </w:r>
        <w:r>
          <w:rPr>
            <w:noProof/>
            <w:webHidden/>
          </w:rPr>
          <w:fldChar w:fldCharType="begin"/>
        </w:r>
        <w:r>
          <w:rPr>
            <w:noProof/>
            <w:webHidden/>
          </w:rPr>
          <w:instrText xml:space="preserve"> PAGEREF _Toc354682576 \h </w:instrText>
        </w:r>
        <w:r>
          <w:rPr>
            <w:noProof/>
            <w:webHidden/>
          </w:rPr>
        </w:r>
        <w:r>
          <w:rPr>
            <w:noProof/>
            <w:webHidden/>
          </w:rPr>
          <w:fldChar w:fldCharType="separate"/>
        </w:r>
        <w:r>
          <w:rPr>
            <w:noProof/>
            <w:webHidden/>
          </w:rPr>
          <w:t>28</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77" w:history="1">
        <w:r w:rsidRPr="00E93BE3">
          <w:rPr>
            <w:rStyle w:val="Hyperlink"/>
            <w:noProof/>
          </w:rPr>
          <w:t>Eclipse einrichten</w:t>
        </w:r>
        <w:r>
          <w:rPr>
            <w:noProof/>
            <w:webHidden/>
          </w:rPr>
          <w:tab/>
        </w:r>
        <w:r>
          <w:rPr>
            <w:noProof/>
            <w:webHidden/>
          </w:rPr>
          <w:fldChar w:fldCharType="begin"/>
        </w:r>
        <w:r>
          <w:rPr>
            <w:noProof/>
            <w:webHidden/>
          </w:rPr>
          <w:instrText xml:space="preserve"> PAGEREF _Toc354682577 \h </w:instrText>
        </w:r>
        <w:r>
          <w:rPr>
            <w:noProof/>
            <w:webHidden/>
          </w:rPr>
        </w:r>
        <w:r>
          <w:rPr>
            <w:noProof/>
            <w:webHidden/>
          </w:rPr>
          <w:fldChar w:fldCharType="separate"/>
        </w:r>
        <w:r>
          <w:rPr>
            <w:noProof/>
            <w:webHidden/>
          </w:rPr>
          <w:t>28</w:t>
        </w:r>
        <w:r>
          <w:rPr>
            <w:noProof/>
            <w:webHidden/>
          </w:rPr>
          <w:fldChar w:fldCharType="end"/>
        </w:r>
      </w:hyperlink>
    </w:p>
    <w:p w:rsidR="00FB0A39" w:rsidRDefault="00FB0A39">
      <w:pPr>
        <w:pStyle w:val="TOC1"/>
        <w:tabs>
          <w:tab w:val="right" w:pos="9350"/>
        </w:tabs>
        <w:rPr>
          <w:rFonts w:eastAsiaTheme="minorEastAsia" w:cstheme="minorBidi"/>
          <w:b w:val="0"/>
          <w:bCs w:val="0"/>
          <w:caps w:val="0"/>
          <w:noProof/>
          <w:color w:val="auto"/>
          <w:u w:val="none"/>
          <w:lang w:val="de-DE"/>
        </w:rPr>
      </w:pPr>
      <w:hyperlink w:anchor="_Toc354682578" w:history="1">
        <w:r w:rsidRPr="00E93BE3">
          <w:rPr>
            <w:rStyle w:val="Hyperlink"/>
            <w:noProof/>
          </w:rPr>
          <w:t>Verwendete Softwareschnittstellen</w:t>
        </w:r>
        <w:r>
          <w:rPr>
            <w:noProof/>
            <w:webHidden/>
          </w:rPr>
          <w:tab/>
        </w:r>
        <w:r>
          <w:rPr>
            <w:noProof/>
            <w:webHidden/>
          </w:rPr>
          <w:fldChar w:fldCharType="begin"/>
        </w:r>
        <w:r>
          <w:rPr>
            <w:noProof/>
            <w:webHidden/>
          </w:rPr>
          <w:instrText xml:space="preserve"> PAGEREF _Toc354682578 \h </w:instrText>
        </w:r>
        <w:r>
          <w:rPr>
            <w:noProof/>
            <w:webHidden/>
          </w:rPr>
        </w:r>
        <w:r>
          <w:rPr>
            <w:noProof/>
            <w:webHidden/>
          </w:rPr>
          <w:fldChar w:fldCharType="separate"/>
        </w:r>
        <w:r>
          <w:rPr>
            <w:noProof/>
            <w:webHidden/>
          </w:rPr>
          <w:t>28</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79" w:history="1">
        <w:r w:rsidRPr="00E93BE3">
          <w:rPr>
            <w:rStyle w:val="Hyperlink"/>
            <w:noProof/>
          </w:rPr>
          <w:t>SVG</w:t>
        </w:r>
        <w:r>
          <w:rPr>
            <w:noProof/>
            <w:webHidden/>
          </w:rPr>
          <w:tab/>
        </w:r>
        <w:r>
          <w:rPr>
            <w:noProof/>
            <w:webHidden/>
          </w:rPr>
          <w:fldChar w:fldCharType="begin"/>
        </w:r>
        <w:r>
          <w:rPr>
            <w:noProof/>
            <w:webHidden/>
          </w:rPr>
          <w:instrText xml:space="preserve"> PAGEREF _Toc354682579 \h </w:instrText>
        </w:r>
        <w:r>
          <w:rPr>
            <w:noProof/>
            <w:webHidden/>
          </w:rPr>
        </w:r>
        <w:r>
          <w:rPr>
            <w:noProof/>
            <w:webHidden/>
          </w:rPr>
          <w:fldChar w:fldCharType="separate"/>
        </w:r>
        <w:r>
          <w:rPr>
            <w:noProof/>
            <w:webHidden/>
          </w:rPr>
          <w:t>28</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80" w:history="1">
        <w:r w:rsidRPr="00E93BE3">
          <w:rPr>
            <w:rStyle w:val="Hyperlink"/>
            <w:noProof/>
          </w:rPr>
          <w:t>XML</w:t>
        </w:r>
        <w:r>
          <w:rPr>
            <w:noProof/>
            <w:webHidden/>
          </w:rPr>
          <w:tab/>
        </w:r>
        <w:r>
          <w:rPr>
            <w:noProof/>
            <w:webHidden/>
          </w:rPr>
          <w:fldChar w:fldCharType="begin"/>
        </w:r>
        <w:r>
          <w:rPr>
            <w:noProof/>
            <w:webHidden/>
          </w:rPr>
          <w:instrText xml:space="preserve"> PAGEREF _Toc354682580 \h </w:instrText>
        </w:r>
        <w:r>
          <w:rPr>
            <w:noProof/>
            <w:webHidden/>
          </w:rPr>
        </w:r>
        <w:r>
          <w:rPr>
            <w:noProof/>
            <w:webHidden/>
          </w:rPr>
          <w:fldChar w:fldCharType="separate"/>
        </w:r>
        <w:r>
          <w:rPr>
            <w:noProof/>
            <w:webHidden/>
          </w:rPr>
          <w:t>29</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81" w:history="1">
        <w:r w:rsidRPr="00E93BE3">
          <w:rPr>
            <w:rStyle w:val="Hyperlink"/>
            <w:rFonts w:ascii="Cambria" w:hAnsi="Cambria"/>
            <w:bCs/>
            <w:noProof/>
          </w:rPr>
          <w:t>Aufbau</w:t>
        </w:r>
        <w:r>
          <w:rPr>
            <w:noProof/>
            <w:webHidden/>
          </w:rPr>
          <w:tab/>
        </w:r>
        <w:r>
          <w:rPr>
            <w:noProof/>
            <w:webHidden/>
          </w:rPr>
          <w:fldChar w:fldCharType="begin"/>
        </w:r>
        <w:r>
          <w:rPr>
            <w:noProof/>
            <w:webHidden/>
          </w:rPr>
          <w:instrText xml:space="preserve"> PAGEREF _Toc354682581 \h </w:instrText>
        </w:r>
        <w:r>
          <w:rPr>
            <w:noProof/>
            <w:webHidden/>
          </w:rPr>
        </w:r>
        <w:r>
          <w:rPr>
            <w:noProof/>
            <w:webHidden/>
          </w:rPr>
          <w:fldChar w:fldCharType="separate"/>
        </w:r>
        <w:r>
          <w:rPr>
            <w:noProof/>
            <w:webHidden/>
          </w:rPr>
          <w:t>30</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82" w:history="1">
        <w:r w:rsidRPr="00E93BE3">
          <w:rPr>
            <w:rStyle w:val="Hyperlink"/>
            <w:noProof/>
          </w:rPr>
          <w:t>ZIP</w:t>
        </w:r>
        <w:r>
          <w:rPr>
            <w:noProof/>
            <w:webHidden/>
          </w:rPr>
          <w:tab/>
        </w:r>
        <w:r>
          <w:rPr>
            <w:noProof/>
            <w:webHidden/>
          </w:rPr>
          <w:fldChar w:fldCharType="begin"/>
        </w:r>
        <w:r>
          <w:rPr>
            <w:noProof/>
            <w:webHidden/>
          </w:rPr>
          <w:instrText xml:space="preserve"> PAGEREF _Toc354682582 \h </w:instrText>
        </w:r>
        <w:r>
          <w:rPr>
            <w:noProof/>
            <w:webHidden/>
          </w:rPr>
        </w:r>
        <w:r>
          <w:rPr>
            <w:noProof/>
            <w:webHidden/>
          </w:rPr>
          <w:fldChar w:fldCharType="separate"/>
        </w:r>
        <w:r>
          <w:rPr>
            <w:noProof/>
            <w:webHidden/>
          </w:rPr>
          <w:t>38</w:t>
        </w:r>
        <w:r>
          <w:rPr>
            <w:noProof/>
            <w:webHidden/>
          </w:rPr>
          <w:fldChar w:fldCharType="end"/>
        </w:r>
      </w:hyperlink>
    </w:p>
    <w:p w:rsidR="00FB0A39" w:rsidRDefault="00FB0A39">
      <w:pPr>
        <w:pStyle w:val="TOC1"/>
        <w:tabs>
          <w:tab w:val="right" w:pos="9350"/>
        </w:tabs>
        <w:rPr>
          <w:rFonts w:eastAsiaTheme="minorEastAsia" w:cstheme="minorBidi"/>
          <w:b w:val="0"/>
          <w:bCs w:val="0"/>
          <w:caps w:val="0"/>
          <w:noProof/>
          <w:color w:val="auto"/>
          <w:u w:val="none"/>
          <w:lang w:val="de-DE"/>
        </w:rPr>
      </w:pPr>
      <w:hyperlink w:anchor="_Toc354682583" w:history="1">
        <w:r w:rsidRPr="00E93BE3">
          <w:rPr>
            <w:rStyle w:val="Hyperlink"/>
            <w:noProof/>
          </w:rPr>
          <w:t>Ziele und Anforderungen</w:t>
        </w:r>
        <w:r>
          <w:rPr>
            <w:noProof/>
            <w:webHidden/>
          </w:rPr>
          <w:tab/>
        </w:r>
        <w:r>
          <w:rPr>
            <w:noProof/>
            <w:webHidden/>
          </w:rPr>
          <w:fldChar w:fldCharType="begin"/>
        </w:r>
        <w:r>
          <w:rPr>
            <w:noProof/>
            <w:webHidden/>
          </w:rPr>
          <w:instrText xml:space="preserve"> PAGEREF _Toc354682583 \h </w:instrText>
        </w:r>
        <w:r>
          <w:rPr>
            <w:noProof/>
            <w:webHidden/>
          </w:rPr>
        </w:r>
        <w:r>
          <w:rPr>
            <w:noProof/>
            <w:webHidden/>
          </w:rPr>
          <w:fldChar w:fldCharType="separate"/>
        </w:r>
        <w:r>
          <w:rPr>
            <w:noProof/>
            <w:webHidden/>
          </w:rPr>
          <w:t>40</w:t>
        </w:r>
        <w:r>
          <w:rPr>
            <w:noProof/>
            <w:webHidden/>
          </w:rPr>
          <w:fldChar w:fldCharType="end"/>
        </w:r>
      </w:hyperlink>
    </w:p>
    <w:p w:rsidR="00FB0A39" w:rsidRDefault="00FB0A39">
      <w:pPr>
        <w:pStyle w:val="TOC1"/>
        <w:tabs>
          <w:tab w:val="right" w:pos="9350"/>
        </w:tabs>
        <w:rPr>
          <w:rFonts w:eastAsiaTheme="minorEastAsia" w:cstheme="minorBidi"/>
          <w:b w:val="0"/>
          <w:bCs w:val="0"/>
          <w:caps w:val="0"/>
          <w:noProof/>
          <w:color w:val="auto"/>
          <w:u w:val="none"/>
          <w:lang w:val="de-DE"/>
        </w:rPr>
      </w:pPr>
      <w:hyperlink w:anchor="_Toc354682584" w:history="1">
        <w:r w:rsidRPr="00E93BE3">
          <w:rPr>
            <w:rStyle w:val="Hyperlink"/>
            <w:noProof/>
          </w:rPr>
          <w:t>Gestik Steuerung</w:t>
        </w:r>
        <w:r>
          <w:rPr>
            <w:noProof/>
            <w:webHidden/>
          </w:rPr>
          <w:tab/>
        </w:r>
        <w:r>
          <w:rPr>
            <w:noProof/>
            <w:webHidden/>
          </w:rPr>
          <w:fldChar w:fldCharType="begin"/>
        </w:r>
        <w:r>
          <w:rPr>
            <w:noProof/>
            <w:webHidden/>
          </w:rPr>
          <w:instrText xml:space="preserve"> PAGEREF _Toc354682584 \h </w:instrText>
        </w:r>
        <w:r>
          <w:rPr>
            <w:noProof/>
            <w:webHidden/>
          </w:rPr>
        </w:r>
        <w:r>
          <w:rPr>
            <w:noProof/>
            <w:webHidden/>
          </w:rPr>
          <w:fldChar w:fldCharType="separate"/>
        </w:r>
        <w:r>
          <w:rPr>
            <w:noProof/>
            <w:webHidden/>
          </w:rPr>
          <w:t>41</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85" w:history="1">
        <w:r w:rsidRPr="00E93BE3">
          <w:rPr>
            <w:rStyle w:val="Hyperlink"/>
            <w:noProof/>
          </w:rPr>
          <w:t>Zoom-Gestik</w:t>
        </w:r>
        <w:r>
          <w:rPr>
            <w:noProof/>
            <w:webHidden/>
          </w:rPr>
          <w:tab/>
        </w:r>
        <w:r>
          <w:rPr>
            <w:noProof/>
            <w:webHidden/>
          </w:rPr>
          <w:fldChar w:fldCharType="begin"/>
        </w:r>
        <w:r>
          <w:rPr>
            <w:noProof/>
            <w:webHidden/>
          </w:rPr>
          <w:instrText xml:space="preserve"> PAGEREF _Toc354682585 \h </w:instrText>
        </w:r>
        <w:r>
          <w:rPr>
            <w:noProof/>
            <w:webHidden/>
          </w:rPr>
        </w:r>
        <w:r>
          <w:rPr>
            <w:noProof/>
            <w:webHidden/>
          </w:rPr>
          <w:fldChar w:fldCharType="separate"/>
        </w:r>
        <w:r>
          <w:rPr>
            <w:noProof/>
            <w:webHidden/>
          </w:rPr>
          <w:t>41</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86" w:history="1">
        <w:r w:rsidRPr="00E93BE3">
          <w:rPr>
            <w:rStyle w:val="Hyperlink"/>
            <w:noProof/>
          </w:rPr>
          <w:t>Rotations-Gestik</w:t>
        </w:r>
        <w:r>
          <w:rPr>
            <w:noProof/>
            <w:webHidden/>
          </w:rPr>
          <w:tab/>
        </w:r>
        <w:r>
          <w:rPr>
            <w:noProof/>
            <w:webHidden/>
          </w:rPr>
          <w:fldChar w:fldCharType="begin"/>
        </w:r>
        <w:r>
          <w:rPr>
            <w:noProof/>
            <w:webHidden/>
          </w:rPr>
          <w:instrText xml:space="preserve"> PAGEREF _Toc354682586 \h </w:instrText>
        </w:r>
        <w:r>
          <w:rPr>
            <w:noProof/>
            <w:webHidden/>
          </w:rPr>
        </w:r>
        <w:r>
          <w:rPr>
            <w:noProof/>
            <w:webHidden/>
          </w:rPr>
          <w:fldChar w:fldCharType="separate"/>
        </w:r>
        <w:r>
          <w:rPr>
            <w:noProof/>
            <w:webHidden/>
          </w:rPr>
          <w:t>42</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87" w:history="1">
        <w:r w:rsidRPr="00E93BE3">
          <w:rPr>
            <w:rStyle w:val="Hyperlink"/>
            <w:noProof/>
          </w:rPr>
          <w:t>Transformations Matrix</w:t>
        </w:r>
        <w:r>
          <w:rPr>
            <w:noProof/>
            <w:webHidden/>
          </w:rPr>
          <w:tab/>
        </w:r>
        <w:r>
          <w:rPr>
            <w:noProof/>
            <w:webHidden/>
          </w:rPr>
          <w:fldChar w:fldCharType="begin"/>
        </w:r>
        <w:r>
          <w:rPr>
            <w:noProof/>
            <w:webHidden/>
          </w:rPr>
          <w:instrText xml:space="preserve"> PAGEREF _Toc354682587 \h </w:instrText>
        </w:r>
        <w:r>
          <w:rPr>
            <w:noProof/>
            <w:webHidden/>
          </w:rPr>
        </w:r>
        <w:r>
          <w:rPr>
            <w:noProof/>
            <w:webHidden/>
          </w:rPr>
          <w:fldChar w:fldCharType="separate"/>
        </w:r>
        <w:r>
          <w:rPr>
            <w:noProof/>
            <w:webHidden/>
          </w:rPr>
          <w:t>44</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88" w:history="1">
        <w:r w:rsidRPr="00E93BE3">
          <w:rPr>
            <w:rStyle w:val="Hyperlink"/>
            <w:noProof/>
          </w:rPr>
          <w:t>SVG-Matrix</w:t>
        </w:r>
        <w:r>
          <w:rPr>
            <w:noProof/>
            <w:webHidden/>
          </w:rPr>
          <w:tab/>
        </w:r>
        <w:r>
          <w:rPr>
            <w:noProof/>
            <w:webHidden/>
          </w:rPr>
          <w:fldChar w:fldCharType="begin"/>
        </w:r>
        <w:r>
          <w:rPr>
            <w:noProof/>
            <w:webHidden/>
          </w:rPr>
          <w:instrText xml:space="preserve"> PAGEREF _Toc354682588 \h </w:instrText>
        </w:r>
        <w:r>
          <w:rPr>
            <w:noProof/>
            <w:webHidden/>
          </w:rPr>
        </w:r>
        <w:r>
          <w:rPr>
            <w:noProof/>
            <w:webHidden/>
          </w:rPr>
          <w:fldChar w:fldCharType="separate"/>
        </w:r>
        <w:r>
          <w:rPr>
            <w:noProof/>
            <w:webHidden/>
          </w:rPr>
          <w:t>45</w:t>
        </w:r>
        <w:r>
          <w:rPr>
            <w:noProof/>
            <w:webHidden/>
          </w:rPr>
          <w:fldChar w:fldCharType="end"/>
        </w:r>
      </w:hyperlink>
    </w:p>
    <w:p w:rsidR="00FB0A39" w:rsidRDefault="00FB0A39">
      <w:pPr>
        <w:pStyle w:val="TOC2"/>
        <w:tabs>
          <w:tab w:val="right" w:pos="9350"/>
        </w:tabs>
        <w:rPr>
          <w:rFonts w:eastAsiaTheme="minorEastAsia" w:cstheme="minorBidi"/>
          <w:b w:val="0"/>
          <w:bCs w:val="0"/>
          <w:smallCaps w:val="0"/>
          <w:noProof/>
          <w:color w:val="auto"/>
          <w:lang w:val="de-DE"/>
        </w:rPr>
      </w:pPr>
      <w:hyperlink w:anchor="_Toc354682589" w:history="1">
        <w:r w:rsidRPr="00E93BE3">
          <w:rPr>
            <w:rStyle w:val="Hyperlink"/>
            <w:noProof/>
          </w:rPr>
          <w:t>Download von Templates</w:t>
        </w:r>
        <w:r>
          <w:rPr>
            <w:noProof/>
            <w:webHidden/>
          </w:rPr>
          <w:tab/>
        </w:r>
        <w:r>
          <w:rPr>
            <w:noProof/>
            <w:webHidden/>
          </w:rPr>
          <w:fldChar w:fldCharType="begin"/>
        </w:r>
        <w:r>
          <w:rPr>
            <w:noProof/>
            <w:webHidden/>
          </w:rPr>
          <w:instrText xml:space="preserve"> PAGEREF _Toc354682589 \h </w:instrText>
        </w:r>
        <w:r>
          <w:rPr>
            <w:noProof/>
            <w:webHidden/>
          </w:rPr>
        </w:r>
        <w:r>
          <w:rPr>
            <w:noProof/>
            <w:webHidden/>
          </w:rPr>
          <w:fldChar w:fldCharType="separate"/>
        </w:r>
        <w:r>
          <w:rPr>
            <w:noProof/>
            <w:webHidden/>
          </w:rPr>
          <w:t>46</w:t>
        </w:r>
        <w:r>
          <w:rPr>
            <w:noProof/>
            <w:webHidden/>
          </w:rPr>
          <w:fldChar w:fldCharType="end"/>
        </w:r>
      </w:hyperlink>
    </w:p>
    <w:p w:rsidR="00FB0A39" w:rsidRDefault="00FB0A39">
      <w:pPr>
        <w:pStyle w:val="TOC3"/>
        <w:tabs>
          <w:tab w:val="right" w:pos="9350"/>
        </w:tabs>
        <w:rPr>
          <w:rFonts w:eastAsiaTheme="minorEastAsia" w:cstheme="minorBidi"/>
          <w:smallCaps w:val="0"/>
          <w:noProof/>
          <w:color w:val="auto"/>
          <w:lang w:val="de-DE"/>
        </w:rPr>
      </w:pPr>
      <w:hyperlink w:anchor="_Toc354682590" w:history="1">
        <w:r w:rsidRPr="00E93BE3">
          <w:rPr>
            <w:rStyle w:val="Hyperlink"/>
            <w:noProof/>
          </w:rPr>
          <w:t>Entpacken von ZIP-Dateien</w:t>
        </w:r>
        <w:r>
          <w:rPr>
            <w:noProof/>
            <w:webHidden/>
          </w:rPr>
          <w:tab/>
        </w:r>
        <w:r>
          <w:rPr>
            <w:noProof/>
            <w:webHidden/>
          </w:rPr>
          <w:fldChar w:fldCharType="begin"/>
        </w:r>
        <w:r>
          <w:rPr>
            <w:noProof/>
            <w:webHidden/>
          </w:rPr>
          <w:instrText xml:space="preserve"> PAGEREF _Toc354682590 \h </w:instrText>
        </w:r>
        <w:r>
          <w:rPr>
            <w:noProof/>
            <w:webHidden/>
          </w:rPr>
        </w:r>
        <w:r>
          <w:rPr>
            <w:noProof/>
            <w:webHidden/>
          </w:rPr>
          <w:fldChar w:fldCharType="separate"/>
        </w:r>
        <w:r>
          <w:rPr>
            <w:noProof/>
            <w:webHidden/>
          </w:rPr>
          <w:t>47</w:t>
        </w:r>
        <w:r>
          <w:rPr>
            <w:noProof/>
            <w:webHidden/>
          </w:rPr>
          <w:fldChar w:fldCharType="end"/>
        </w:r>
      </w:hyperlink>
    </w:p>
    <w:p w:rsidR="00EA75C5" w:rsidRPr="00893A2F" w:rsidRDefault="00893A2F">
      <w:pPr>
        <w:spacing w:after="200"/>
        <w:rPr>
          <w:lang w:val="de-DE"/>
        </w:rPr>
      </w:pPr>
      <w:r>
        <w:rPr>
          <w:lang w:val="de-DE"/>
        </w:rPr>
        <w:fldChar w:fldCharType="end"/>
      </w:r>
      <w:bookmarkStart w:id="1" w:name="_GoBack"/>
      <w:bookmarkEnd w:id="1"/>
      <w:r w:rsidR="00EA75C5" w:rsidRPr="00893A2F">
        <w:rPr>
          <w:lang w:val="de-DE"/>
        </w:rPr>
        <w:br w:type="page"/>
      </w:r>
    </w:p>
    <w:p w:rsidR="00F93E35" w:rsidRPr="009B5BE8" w:rsidRDefault="00F93E35" w:rsidP="009B5BE8">
      <w:pPr>
        <w:pStyle w:val="Heading1"/>
        <w:rPr>
          <w:rStyle w:val="BookTitle"/>
          <w:b w:val="0"/>
          <w:bCs w:val="0"/>
          <w:smallCaps w:val="0"/>
          <w:spacing w:val="0"/>
        </w:rPr>
      </w:pPr>
      <w:bookmarkStart w:id="2" w:name="h.bgj5hzthxsao" w:colFirst="0" w:colLast="0"/>
      <w:bookmarkStart w:id="3" w:name="_Toc351988258"/>
      <w:bookmarkStart w:id="4" w:name="_Toc353196759"/>
      <w:bookmarkStart w:id="5" w:name="_Toc353196982"/>
      <w:bookmarkStart w:id="6" w:name="_Toc353217975"/>
      <w:bookmarkStart w:id="7" w:name="_Toc354502253"/>
      <w:bookmarkStart w:id="8" w:name="_Toc354682549"/>
      <w:bookmarkEnd w:id="2"/>
      <w:r w:rsidRPr="009B5BE8">
        <w:rPr>
          <w:rStyle w:val="BookTitle"/>
          <w:b w:val="0"/>
          <w:bCs w:val="0"/>
          <w:smallCaps w:val="0"/>
          <w:spacing w:val="0"/>
        </w:rPr>
        <w:lastRenderedPageBreak/>
        <w:t>Einleitung</w:t>
      </w:r>
      <w:bookmarkEnd w:id="3"/>
      <w:bookmarkEnd w:id="4"/>
      <w:bookmarkEnd w:id="5"/>
      <w:bookmarkEnd w:id="6"/>
      <w:bookmarkEnd w:id="7"/>
      <w:bookmarkEnd w:id="8"/>
    </w:p>
    <w:p w:rsidR="007F6F4C" w:rsidRPr="009B5BE8" w:rsidRDefault="00F93E35" w:rsidP="009B5BE8">
      <w:pPr>
        <w:pStyle w:val="Heading2"/>
      </w:pPr>
      <w:bookmarkStart w:id="9" w:name="_Toc351988259"/>
      <w:bookmarkStart w:id="10" w:name="_Toc353196760"/>
      <w:bookmarkStart w:id="11" w:name="_Toc353196983"/>
      <w:bookmarkStart w:id="12" w:name="_Toc353217976"/>
      <w:bookmarkStart w:id="13" w:name="_Toc354502254"/>
      <w:bookmarkStart w:id="14" w:name="_Toc354682550"/>
      <w:r w:rsidRPr="009B5BE8">
        <w:t>Diplomanden</w:t>
      </w:r>
      <w:bookmarkEnd w:id="9"/>
      <w:bookmarkEnd w:id="10"/>
      <w:bookmarkEnd w:id="11"/>
      <w:bookmarkEnd w:id="12"/>
      <w:bookmarkEnd w:id="13"/>
      <w:bookmarkEnd w:id="14"/>
    </w:p>
    <w:p w:rsidR="007F6F4C" w:rsidRPr="00225227" w:rsidRDefault="007F6F4C" w:rsidP="007A30C8">
      <w:pPr>
        <w:pStyle w:val="Heading3"/>
        <w:rPr>
          <w:lang w:eastAsia="en-US"/>
        </w:rPr>
      </w:pPr>
      <w:bookmarkStart w:id="15" w:name="_Toc353217977"/>
      <w:bookmarkStart w:id="16" w:name="_Toc354502255"/>
      <w:bookmarkStart w:id="17" w:name="_Toc354682551"/>
      <w:r w:rsidRPr="00225227">
        <w:rPr>
          <w:lang w:eastAsia="en-US"/>
        </w:rPr>
        <w:t>Markus Heilmann</w:t>
      </w:r>
      <w:bookmarkEnd w:id="15"/>
      <w:bookmarkEnd w:id="16"/>
      <w:bookmarkEnd w:id="17"/>
    </w:p>
    <w:p w:rsidR="00F93E35" w:rsidRPr="00F93E35" w:rsidRDefault="00F93E35" w:rsidP="00F93E35"/>
    <w:tbl>
      <w:tblPr>
        <w:tblStyle w:val="TableGrid"/>
        <w:tblW w:w="91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085"/>
        <w:gridCol w:w="217"/>
        <w:gridCol w:w="5878"/>
      </w:tblGrid>
      <w:tr w:rsidR="00682C2B" w:rsidRPr="00682C2B" w:rsidTr="00682C2B">
        <w:tc>
          <w:tcPr>
            <w:tcW w:w="9180" w:type="dxa"/>
            <w:gridSpan w:val="3"/>
            <w:shd w:val="clear" w:color="auto" w:fill="E36C0A" w:themeFill="accent6" w:themeFillShade="BF"/>
          </w:tcPr>
          <w:p w:rsidR="00682C2B" w:rsidRPr="00682C2B" w:rsidRDefault="00682C2B" w:rsidP="000D2CC1">
            <w:pPr>
              <w:jc w:val="left"/>
              <w:rPr>
                <w:rFonts w:cs="Kalinga"/>
                <w:sz w:val="32"/>
                <w:szCs w:val="32"/>
              </w:rPr>
            </w:pPr>
            <w:r w:rsidRPr="00682C2B">
              <w:rPr>
                <w:rFonts w:cs="Kalinga"/>
                <w:b/>
                <w:sz w:val="32"/>
                <w:szCs w:val="32"/>
              </w:rPr>
              <w:t>Persönliche Daten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Geburtsdaten</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Amstetten, 4. Jänner 1994</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Staatsangehörigkeit</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Österreich</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Religionsbekenntnis</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röm.-kath.</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Familienstand</w:t>
            </w:r>
          </w:p>
        </w:tc>
        <w:tc>
          <w:tcPr>
            <w:tcW w:w="6095" w:type="dxa"/>
            <w:gridSpan w:val="2"/>
          </w:tcPr>
          <w:p w:rsidR="00682C2B" w:rsidRPr="007F6F4C" w:rsidRDefault="00270674" w:rsidP="00225227">
            <w:pPr>
              <w:tabs>
                <w:tab w:val="left" w:pos="321"/>
              </w:tabs>
              <w:jc w:val="left"/>
              <w:rPr>
                <w:rFonts w:cs="Kalinga"/>
                <w:sz w:val="24"/>
                <w:szCs w:val="24"/>
              </w:rPr>
            </w:pPr>
            <w:r>
              <w:rPr>
                <w:rFonts w:cs="Kalinga"/>
                <w:sz w:val="24"/>
                <w:szCs w:val="24"/>
              </w:rPr>
              <w:t>l</w:t>
            </w:r>
            <w:r w:rsidR="00682C2B" w:rsidRPr="007F6F4C">
              <w:rPr>
                <w:rFonts w:cs="Kalinga"/>
                <w:sz w:val="24"/>
                <w:szCs w:val="24"/>
              </w:rPr>
              <w:t>edig</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Eltern</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Josef Heilmann (</w:t>
            </w:r>
            <w:r w:rsidR="00222F09" w:rsidRPr="007F6F4C">
              <w:rPr>
                <w:rFonts w:cs="Kalinga"/>
                <w:sz w:val="24"/>
                <w:szCs w:val="24"/>
              </w:rPr>
              <w:t>50</w:t>
            </w:r>
            <w:r w:rsidRPr="007F6F4C">
              <w:rPr>
                <w:rFonts w:cs="Kalinga"/>
                <w:sz w:val="24"/>
                <w:szCs w:val="24"/>
              </w:rPr>
              <w:t>), Landwirt</w:t>
            </w:r>
          </w:p>
          <w:p w:rsidR="00682C2B" w:rsidRPr="007F6F4C" w:rsidRDefault="00682C2B" w:rsidP="00225227">
            <w:pPr>
              <w:tabs>
                <w:tab w:val="left" w:pos="321"/>
              </w:tabs>
              <w:jc w:val="left"/>
              <w:rPr>
                <w:rFonts w:cs="Kalinga"/>
                <w:sz w:val="24"/>
                <w:szCs w:val="24"/>
              </w:rPr>
            </w:pPr>
            <w:r w:rsidRPr="007F6F4C">
              <w:rPr>
                <w:rFonts w:cs="Kalinga"/>
                <w:sz w:val="24"/>
                <w:szCs w:val="24"/>
              </w:rPr>
              <w:t>Elisabeth Heilmann (</w:t>
            </w:r>
            <w:r w:rsidR="00222F09" w:rsidRPr="007F6F4C">
              <w:rPr>
                <w:rFonts w:cs="Kalinga"/>
                <w:sz w:val="24"/>
                <w:szCs w:val="24"/>
              </w:rPr>
              <w:t>43</w:t>
            </w:r>
            <w:r w:rsidRPr="007F6F4C">
              <w:rPr>
                <w:rFonts w:cs="Kalinga"/>
                <w:sz w:val="24"/>
                <w:szCs w:val="24"/>
              </w:rPr>
              <w:t>), Landwirtin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Geschwister</w:t>
            </w:r>
          </w:p>
        </w:tc>
        <w:tc>
          <w:tcPr>
            <w:tcW w:w="6095" w:type="dxa"/>
            <w:gridSpan w:val="2"/>
          </w:tcPr>
          <w:p w:rsidR="00682C2B" w:rsidRPr="007F6F4C" w:rsidRDefault="00682C2B" w:rsidP="00225227">
            <w:pPr>
              <w:tabs>
                <w:tab w:val="left" w:pos="321"/>
              </w:tabs>
              <w:jc w:val="left"/>
              <w:rPr>
                <w:rFonts w:cs="Kalinga"/>
                <w:sz w:val="24"/>
                <w:szCs w:val="24"/>
              </w:rPr>
            </w:pPr>
            <w:r w:rsidRPr="007F6F4C">
              <w:rPr>
                <w:rFonts w:cs="Kalinga"/>
                <w:sz w:val="24"/>
                <w:szCs w:val="24"/>
              </w:rPr>
              <w:t>Lisa Heilmann (1</w:t>
            </w:r>
            <w:r w:rsidR="00222F09" w:rsidRPr="007F6F4C">
              <w:rPr>
                <w:rFonts w:cs="Kalinga"/>
                <w:sz w:val="24"/>
                <w:szCs w:val="24"/>
              </w:rPr>
              <w:t>7</w:t>
            </w:r>
            <w:r w:rsidRPr="007F6F4C">
              <w:rPr>
                <w:rFonts w:cs="Kalinga"/>
                <w:sz w:val="24"/>
                <w:szCs w:val="24"/>
              </w:rPr>
              <w:t>), Berufstätige</w:t>
            </w:r>
          </w:p>
          <w:p w:rsidR="00682C2B" w:rsidRPr="007F6F4C" w:rsidRDefault="00682C2B" w:rsidP="00225227">
            <w:pPr>
              <w:tabs>
                <w:tab w:val="left" w:pos="321"/>
              </w:tabs>
              <w:jc w:val="left"/>
              <w:rPr>
                <w:rFonts w:cs="Kalinga"/>
                <w:sz w:val="24"/>
                <w:szCs w:val="24"/>
              </w:rPr>
            </w:pPr>
            <w:r w:rsidRPr="007F6F4C">
              <w:rPr>
                <w:rFonts w:cs="Kalinga"/>
                <w:sz w:val="24"/>
                <w:szCs w:val="24"/>
              </w:rPr>
              <w:t>Florian Heilmann (1</w:t>
            </w:r>
            <w:r w:rsidR="00222F09" w:rsidRPr="007F6F4C">
              <w:rPr>
                <w:rFonts w:cs="Kalinga"/>
                <w:sz w:val="24"/>
                <w:szCs w:val="24"/>
              </w:rPr>
              <w:t>2</w:t>
            </w:r>
            <w:r w:rsidRPr="007F6F4C">
              <w:rPr>
                <w:rFonts w:cs="Kalinga"/>
                <w:sz w:val="24"/>
                <w:szCs w:val="24"/>
              </w:rPr>
              <w:t>), Schüler</w:t>
            </w:r>
          </w:p>
          <w:p w:rsidR="00682C2B" w:rsidRPr="007F6F4C" w:rsidRDefault="00682C2B" w:rsidP="00225227">
            <w:pPr>
              <w:tabs>
                <w:tab w:val="left" w:pos="321"/>
              </w:tabs>
              <w:jc w:val="left"/>
              <w:rPr>
                <w:rFonts w:cs="Kalinga"/>
                <w:sz w:val="24"/>
                <w:szCs w:val="24"/>
              </w:rPr>
            </w:pPr>
            <w:r w:rsidRPr="007F6F4C">
              <w:rPr>
                <w:rFonts w:cs="Kalinga"/>
                <w:sz w:val="24"/>
                <w:szCs w:val="24"/>
              </w:rPr>
              <w:t>Magdalena Heilmann (</w:t>
            </w:r>
            <w:r w:rsidR="00222F09" w:rsidRPr="007F6F4C">
              <w:rPr>
                <w:rFonts w:cs="Kalinga"/>
                <w:sz w:val="24"/>
                <w:szCs w:val="24"/>
              </w:rPr>
              <w:t>8</w:t>
            </w:r>
            <w:r w:rsidRPr="007F6F4C">
              <w:rPr>
                <w:rFonts w:cs="Kalinga"/>
                <w:sz w:val="24"/>
                <w:szCs w:val="24"/>
              </w:rPr>
              <w:t>),  Schülerin</w:t>
            </w:r>
          </w:p>
        </w:tc>
      </w:tr>
      <w:tr w:rsidR="00682C2B" w:rsidRPr="00324C04" w:rsidTr="000D2CC1">
        <w:tc>
          <w:tcPr>
            <w:tcW w:w="3302" w:type="dxa"/>
            <w:gridSpan w:val="2"/>
          </w:tcPr>
          <w:p w:rsidR="00682C2B" w:rsidRPr="00324C04" w:rsidRDefault="00682C2B" w:rsidP="000D2CC1">
            <w:pPr>
              <w:jc w:val="left"/>
              <w:rPr>
                <w:rFonts w:ascii="Kalinga" w:hAnsi="Kalinga" w:cs="Kalinga"/>
              </w:rPr>
            </w:pPr>
          </w:p>
        </w:tc>
        <w:tc>
          <w:tcPr>
            <w:tcW w:w="5878" w:type="dxa"/>
          </w:tcPr>
          <w:p w:rsidR="00682C2B" w:rsidRPr="00324C04" w:rsidRDefault="00682C2B" w:rsidP="000D2CC1">
            <w:pPr>
              <w:jc w:val="left"/>
              <w:rPr>
                <w:rFonts w:ascii="Kalinga" w:hAnsi="Kalinga" w:cs="Kalinga"/>
              </w:rPr>
            </w:pPr>
          </w:p>
        </w:tc>
      </w:tr>
      <w:tr w:rsidR="00682C2B" w:rsidRPr="00682C2B" w:rsidTr="00682C2B">
        <w:tc>
          <w:tcPr>
            <w:tcW w:w="9180" w:type="dxa"/>
            <w:gridSpan w:val="3"/>
            <w:shd w:val="clear" w:color="auto" w:fill="E36C0A" w:themeFill="accent6" w:themeFillShade="BF"/>
          </w:tcPr>
          <w:p w:rsidR="00682C2B" w:rsidRPr="00682C2B" w:rsidRDefault="00682C2B" w:rsidP="000D2CC1">
            <w:pPr>
              <w:jc w:val="left"/>
              <w:rPr>
                <w:rFonts w:cs="Kalinga"/>
                <w:b/>
                <w:sz w:val="32"/>
                <w:szCs w:val="32"/>
              </w:rPr>
            </w:pPr>
            <w:r w:rsidRPr="00682C2B">
              <w:rPr>
                <w:rFonts w:cs="Kalinga"/>
                <w:b/>
                <w:sz w:val="32"/>
                <w:szCs w:val="32"/>
              </w:rPr>
              <w:t>Schulausbildung</w:t>
            </w:r>
          </w:p>
        </w:tc>
      </w:tr>
      <w:tr w:rsidR="00682C2B" w:rsidRPr="007F6F4C" w:rsidTr="00225227">
        <w:tc>
          <w:tcPr>
            <w:tcW w:w="3085" w:type="dxa"/>
          </w:tcPr>
          <w:p w:rsidR="00682C2B" w:rsidRPr="007F6F4C" w:rsidRDefault="000D2CC1" w:rsidP="00BD3E25">
            <w:pPr>
              <w:jc w:val="left"/>
              <w:rPr>
                <w:rFonts w:cs="Kalinga"/>
                <w:sz w:val="24"/>
                <w:szCs w:val="24"/>
              </w:rPr>
            </w:pPr>
            <w:r w:rsidRPr="007F6F4C">
              <w:rPr>
                <w:rFonts w:cs="Kalinga"/>
                <w:sz w:val="24"/>
                <w:szCs w:val="24"/>
              </w:rPr>
              <w:t>2000-2004</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Volksschule in Waldhausen</w:t>
            </w:r>
          </w:p>
        </w:tc>
      </w:tr>
      <w:tr w:rsidR="00682C2B" w:rsidRPr="007F6F4C" w:rsidTr="00225227">
        <w:tc>
          <w:tcPr>
            <w:tcW w:w="3085" w:type="dxa"/>
          </w:tcPr>
          <w:p w:rsidR="00682C2B" w:rsidRPr="007F6F4C" w:rsidRDefault="000D2CC1" w:rsidP="00BD3E25">
            <w:pPr>
              <w:jc w:val="left"/>
              <w:rPr>
                <w:rFonts w:cs="Kalinga"/>
                <w:sz w:val="24"/>
                <w:szCs w:val="24"/>
              </w:rPr>
            </w:pPr>
            <w:r w:rsidRPr="007F6F4C">
              <w:rPr>
                <w:rFonts w:cs="Kalinga"/>
                <w:sz w:val="24"/>
                <w:szCs w:val="24"/>
              </w:rPr>
              <w:t>2004-2008</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Hauptschule in Waldhausen</w:t>
            </w:r>
          </w:p>
        </w:tc>
      </w:tr>
      <w:tr w:rsidR="00682C2B" w:rsidRPr="007F6F4C" w:rsidTr="00225227">
        <w:tc>
          <w:tcPr>
            <w:tcW w:w="3085" w:type="dxa"/>
          </w:tcPr>
          <w:p w:rsidR="00682C2B" w:rsidRPr="007F6F4C" w:rsidRDefault="00682C2B" w:rsidP="00BD3E25">
            <w:pPr>
              <w:jc w:val="left"/>
              <w:rPr>
                <w:rFonts w:cs="Kalinga"/>
                <w:sz w:val="24"/>
                <w:szCs w:val="24"/>
              </w:rPr>
            </w:pPr>
            <w:r w:rsidRPr="007F6F4C">
              <w:rPr>
                <w:rFonts w:cs="Kalinga"/>
                <w:sz w:val="24"/>
                <w:szCs w:val="24"/>
              </w:rPr>
              <w:t>seit Sep. 2008</w:t>
            </w:r>
          </w:p>
        </w:tc>
        <w:tc>
          <w:tcPr>
            <w:tcW w:w="6095" w:type="dxa"/>
            <w:gridSpan w:val="2"/>
          </w:tcPr>
          <w:p w:rsidR="00682C2B" w:rsidRPr="007F6F4C" w:rsidRDefault="00682C2B" w:rsidP="00BD3E25">
            <w:pPr>
              <w:jc w:val="left"/>
              <w:rPr>
                <w:rFonts w:cs="Kalinga"/>
                <w:sz w:val="24"/>
                <w:szCs w:val="24"/>
              </w:rPr>
            </w:pPr>
            <w:r w:rsidRPr="007F6F4C">
              <w:rPr>
                <w:rFonts w:cs="Kalinga"/>
                <w:sz w:val="24"/>
                <w:szCs w:val="24"/>
              </w:rPr>
              <w:t>HTL für EDV und Organisation in Perg</w:t>
            </w:r>
          </w:p>
        </w:tc>
      </w:tr>
      <w:tr w:rsidR="00682C2B" w:rsidRPr="00324C04" w:rsidTr="000D2CC1">
        <w:tc>
          <w:tcPr>
            <w:tcW w:w="3302" w:type="dxa"/>
            <w:gridSpan w:val="2"/>
          </w:tcPr>
          <w:p w:rsidR="00682C2B" w:rsidRPr="00324C04" w:rsidRDefault="00682C2B" w:rsidP="000D2CC1">
            <w:pPr>
              <w:jc w:val="left"/>
              <w:rPr>
                <w:rFonts w:ascii="Kalinga" w:hAnsi="Kalinga" w:cs="Kalinga"/>
              </w:rPr>
            </w:pPr>
          </w:p>
        </w:tc>
        <w:tc>
          <w:tcPr>
            <w:tcW w:w="5878" w:type="dxa"/>
          </w:tcPr>
          <w:p w:rsidR="00682C2B" w:rsidRPr="00324C04" w:rsidRDefault="00682C2B" w:rsidP="000D2CC1">
            <w:pPr>
              <w:jc w:val="left"/>
              <w:rPr>
                <w:rFonts w:ascii="Kalinga" w:hAnsi="Kalinga" w:cs="Kalinga"/>
              </w:rPr>
            </w:pPr>
          </w:p>
        </w:tc>
      </w:tr>
      <w:tr w:rsidR="00682C2B" w:rsidRPr="000D2CC1" w:rsidTr="000D2CC1">
        <w:tc>
          <w:tcPr>
            <w:tcW w:w="9180" w:type="dxa"/>
            <w:gridSpan w:val="3"/>
            <w:shd w:val="clear" w:color="auto" w:fill="E36C0A" w:themeFill="accent6" w:themeFillShade="BF"/>
          </w:tcPr>
          <w:p w:rsidR="00682C2B" w:rsidRPr="000D2CC1" w:rsidRDefault="000D2CC1" w:rsidP="000D2CC1">
            <w:pPr>
              <w:jc w:val="left"/>
              <w:rPr>
                <w:rFonts w:cs="Kalinga"/>
                <w:b/>
                <w:sz w:val="32"/>
                <w:szCs w:val="32"/>
              </w:rPr>
            </w:pPr>
            <w:r>
              <w:rPr>
                <w:rFonts w:cs="Kalinga"/>
                <w:b/>
                <w:sz w:val="32"/>
                <w:szCs w:val="32"/>
              </w:rPr>
              <w:t>Arbeitserfahrung</w:t>
            </w:r>
          </w:p>
        </w:tc>
      </w:tr>
      <w:tr w:rsidR="00682C2B" w:rsidRPr="007F6F4C" w:rsidTr="00225227">
        <w:tc>
          <w:tcPr>
            <w:tcW w:w="3085" w:type="dxa"/>
            <w:vAlign w:val="center"/>
          </w:tcPr>
          <w:p w:rsidR="00682C2B" w:rsidRPr="007F6F4C" w:rsidRDefault="00682C2B" w:rsidP="000D2CC1">
            <w:pPr>
              <w:jc w:val="left"/>
              <w:rPr>
                <w:rFonts w:cs="Kalinga"/>
                <w:sz w:val="24"/>
                <w:szCs w:val="24"/>
              </w:rPr>
            </w:pPr>
          </w:p>
        </w:tc>
        <w:tc>
          <w:tcPr>
            <w:tcW w:w="6095" w:type="dxa"/>
            <w:gridSpan w:val="2"/>
          </w:tcPr>
          <w:p w:rsidR="00682C2B" w:rsidRPr="007F6F4C" w:rsidRDefault="000D2CC1" w:rsidP="000D2CC1">
            <w:pPr>
              <w:jc w:val="left"/>
              <w:rPr>
                <w:rFonts w:cs="Kalinga"/>
                <w:sz w:val="24"/>
                <w:szCs w:val="24"/>
              </w:rPr>
            </w:pPr>
            <w:r w:rsidRPr="007F6F4C">
              <w:rPr>
                <w:rFonts w:cs="Kalinga"/>
                <w:sz w:val="24"/>
                <w:szCs w:val="24"/>
              </w:rPr>
              <w:t xml:space="preserve">Firma </w:t>
            </w:r>
            <w:r w:rsidRPr="007F6F4C">
              <w:rPr>
                <w:rFonts w:cs="Kalinga"/>
                <w:b/>
                <w:sz w:val="24"/>
                <w:szCs w:val="24"/>
              </w:rPr>
              <w:t>Gmeiner GmbH</w:t>
            </w:r>
            <w:r w:rsidRPr="007F6F4C">
              <w:rPr>
                <w:rFonts w:cs="Kalinga"/>
                <w:sz w:val="24"/>
                <w:szCs w:val="24"/>
              </w:rPr>
              <w:t>, Waldhausen</w:t>
            </w:r>
          </w:p>
          <w:p w:rsidR="000D2CC1" w:rsidRPr="007F6F4C" w:rsidRDefault="000D2CC1" w:rsidP="000D2CC1">
            <w:pPr>
              <w:jc w:val="left"/>
              <w:rPr>
                <w:rFonts w:cs="Kalinga"/>
                <w:sz w:val="24"/>
                <w:szCs w:val="24"/>
              </w:rPr>
            </w:pPr>
            <w:r w:rsidRPr="007F6F4C">
              <w:rPr>
                <w:rFonts w:cs="Kalinga"/>
                <w:sz w:val="24"/>
                <w:szCs w:val="24"/>
              </w:rPr>
              <w:t>Juli 2010</w:t>
            </w:r>
          </w:p>
        </w:tc>
      </w:tr>
      <w:tr w:rsidR="00682C2B" w:rsidRPr="007F6F4C" w:rsidTr="00225227">
        <w:tc>
          <w:tcPr>
            <w:tcW w:w="3085" w:type="dxa"/>
            <w:vAlign w:val="center"/>
          </w:tcPr>
          <w:p w:rsidR="00682C2B" w:rsidRPr="007F6F4C" w:rsidRDefault="00682C2B" w:rsidP="000D2CC1">
            <w:pPr>
              <w:jc w:val="left"/>
              <w:rPr>
                <w:rFonts w:cs="Kalinga"/>
                <w:sz w:val="24"/>
                <w:szCs w:val="24"/>
              </w:rPr>
            </w:pPr>
          </w:p>
        </w:tc>
        <w:tc>
          <w:tcPr>
            <w:tcW w:w="6095" w:type="dxa"/>
            <w:gridSpan w:val="2"/>
          </w:tcPr>
          <w:p w:rsidR="00682C2B" w:rsidRPr="007F6F4C" w:rsidRDefault="00682C2B" w:rsidP="000D2CC1">
            <w:pPr>
              <w:jc w:val="left"/>
              <w:rPr>
                <w:rFonts w:cs="Kalinga"/>
                <w:sz w:val="24"/>
                <w:szCs w:val="24"/>
              </w:rPr>
            </w:pPr>
          </w:p>
        </w:tc>
      </w:tr>
      <w:tr w:rsidR="00682C2B" w:rsidRPr="007F6F4C" w:rsidTr="00225227">
        <w:tc>
          <w:tcPr>
            <w:tcW w:w="3085" w:type="dxa"/>
          </w:tcPr>
          <w:p w:rsidR="00682C2B" w:rsidRPr="007F6F4C" w:rsidRDefault="00682C2B" w:rsidP="000D2CC1">
            <w:pPr>
              <w:jc w:val="left"/>
              <w:rPr>
                <w:rFonts w:cs="Kalinga"/>
                <w:sz w:val="24"/>
                <w:szCs w:val="24"/>
              </w:rPr>
            </w:pPr>
          </w:p>
        </w:tc>
        <w:tc>
          <w:tcPr>
            <w:tcW w:w="6095" w:type="dxa"/>
            <w:gridSpan w:val="2"/>
          </w:tcPr>
          <w:p w:rsidR="00682C2B" w:rsidRPr="007F6F4C" w:rsidRDefault="000D2CC1" w:rsidP="000D2CC1">
            <w:pPr>
              <w:jc w:val="left"/>
              <w:rPr>
                <w:rFonts w:cs="Kalinga"/>
                <w:sz w:val="24"/>
                <w:szCs w:val="24"/>
              </w:rPr>
            </w:pPr>
            <w:r w:rsidRPr="007F6F4C">
              <w:rPr>
                <w:rFonts w:cs="Kalinga"/>
                <w:sz w:val="24"/>
                <w:szCs w:val="24"/>
              </w:rPr>
              <w:t>Firma</w:t>
            </w:r>
            <w:r w:rsidRPr="007F6F4C">
              <w:rPr>
                <w:rFonts w:cs="Kalinga"/>
                <w:b/>
                <w:sz w:val="24"/>
                <w:szCs w:val="24"/>
              </w:rPr>
              <w:t xml:space="preserve"> BIOKOMPAKT Heiztechnik GmbH</w:t>
            </w:r>
            <w:r w:rsidR="00225227">
              <w:rPr>
                <w:rFonts w:cs="Kalinga"/>
                <w:sz w:val="24"/>
                <w:szCs w:val="24"/>
              </w:rPr>
              <w:t xml:space="preserve">, </w:t>
            </w:r>
            <w:r w:rsidRPr="007F6F4C">
              <w:rPr>
                <w:rFonts w:cs="Kalinga"/>
                <w:sz w:val="24"/>
                <w:szCs w:val="24"/>
              </w:rPr>
              <w:t>Waldhausen</w:t>
            </w:r>
          </w:p>
          <w:p w:rsidR="000D2CC1" w:rsidRDefault="000D2CC1" w:rsidP="000D2CC1">
            <w:pPr>
              <w:jc w:val="left"/>
              <w:rPr>
                <w:rFonts w:cs="Kalinga"/>
                <w:sz w:val="24"/>
                <w:szCs w:val="24"/>
              </w:rPr>
            </w:pPr>
            <w:r w:rsidRPr="007F6F4C">
              <w:rPr>
                <w:rFonts w:cs="Kalinga"/>
                <w:sz w:val="24"/>
                <w:szCs w:val="24"/>
              </w:rPr>
              <w:t>Juli 2011</w:t>
            </w:r>
          </w:p>
          <w:p w:rsidR="007F6F4C" w:rsidRPr="007F6F4C" w:rsidRDefault="007F6F4C" w:rsidP="000D2CC1">
            <w:pPr>
              <w:jc w:val="left"/>
              <w:rPr>
                <w:rFonts w:cs="Kalinga"/>
                <w:sz w:val="24"/>
                <w:szCs w:val="24"/>
              </w:rPr>
            </w:pPr>
          </w:p>
        </w:tc>
      </w:tr>
      <w:tr w:rsidR="00682C2B" w:rsidRPr="007F6F4C" w:rsidTr="00225227">
        <w:trPr>
          <w:trHeight w:val="564"/>
        </w:trPr>
        <w:tc>
          <w:tcPr>
            <w:tcW w:w="3085" w:type="dxa"/>
          </w:tcPr>
          <w:p w:rsidR="00682C2B" w:rsidRPr="007F6F4C" w:rsidRDefault="00682C2B" w:rsidP="000D2CC1">
            <w:pPr>
              <w:jc w:val="left"/>
              <w:rPr>
                <w:rFonts w:cs="Kalinga"/>
                <w:sz w:val="24"/>
                <w:szCs w:val="24"/>
              </w:rPr>
            </w:pPr>
          </w:p>
        </w:tc>
        <w:tc>
          <w:tcPr>
            <w:tcW w:w="6095" w:type="dxa"/>
            <w:gridSpan w:val="2"/>
          </w:tcPr>
          <w:p w:rsidR="000D2CC1" w:rsidRPr="007F6F4C" w:rsidRDefault="000D2CC1" w:rsidP="000D2CC1">
            <w:pPr>
              <w:jc w:val="left"/>
              <w:rPr>
                <w:rFonts w:cs="Kalinga"/>
                <w:sz w:val="24"/>
                <w:szCs w:val="24"/>
              </w:rPr>
            </w:pPr>
            <w:r w:rsidRPr="007F6F4C">
              <w:rPr>
                <w:rFonts w:cs="Kalinga"/>
                <w:sz w:val="24"/>
                <w:szCs w:val="24"/>
              </w:rPr>
              <w:t xml:space="preserve">Firma </w:t>
            </w:r>
            <w:r w:rsidRPr="007F6F4C">
              <w:rPr>
                <w:rFonts w:cs="Kalinga"/>
                <w:b/>
                <w:sz w:val="24"/>
                <w:szCs w:val="24"/>
              </w:rPr>
              <w:t>Aberger Software GmbH</w:t>
            </w:r>
            <w:r w:rsidRPr="007F6F4C">
              <w:rPr>
                <w:rFonts w:cs="Kalinga"/>
                <w:sz w:val="24"/>
                <w:szCs w:val="24"/>
              </w:rPr>
              <w:t xml:space="preserve">, </w:t>
            </w:r>
          </w:p>
          <w:p w:rsidR="00682C2B" w:rsidRPr="007F6F4C" w:rsidRDefault="000D2CC1" w:rsidP="000D2CC1">
            <w:pPr>
              <w:jc w:val="left"/>
              <w:rPr>
                <w:rFonts w:cs="Kalinga"/>
                <w:sz w:val="24"/>
                <w:szCs w:val="24"/>
              </w:rPr>
            </w:pPr>
            <w:r w:rsidRPr="007F6F4C">
              <w:rPr>
                <w:rFonts w:cs="Kalinga"/>
                <w:sz w:val="24"/>
                <w:szCs w:val="24"/>
              </w:rPr>
              <w:t>Hagenberg im Mühlkreis</w:t>
            </w:r>
          </w:p>
          <w:p w:rsidR="000D2CC1" w:rsidRDefault="000D2CC1" w:rsidP="000D2CC1">
            <w:pPr>
              <w:jc w:val="left"/>
              <w:rPr>
                <w:rFonts w:cs="Kalinga"/>
                <w:sz w:val="24"/>
                <w:szCs w:val="24"/>
              </w:rPr>
            </w:pPr>
            <w:r w:rsidRPr="007F6F4C">
              <w:rPr>
                <w:rFonts w:cs="Kalinga"/>
                <w:sz w:val="24"/>
                <w:szCs w:val="24"/>
              </w:rPr>
              <w:t>Juli 2012</w:t>
            </w:r>
          </w:p>
          <w:p w:rsidR="007F6F4C" w:rsidRPr="007F6F4C" w:rsidRDefault="007F6F4C" w:rsidP="000D2CC1">
            <w:pPr>
              <w:jc w:val="left"/>
              <w:rPr>
                <w:rFonts w:cs="Kalinga"/>
                <w:sz w:val="24"/>
                <w:szCs w:val="24"/>
              </w:rPr>
            </w:pPr>
          </w:p>
        </w:tc>
      </w:tr>
      <w:tr w:rsidR="007F6F4C" w:rsidRPr="000D2CC1" w:rsidTr="002C24C1">
        <w:tc>
          <w:tcPr>
            <w:tcW w:w="9180" w:type="dxa"/>
            <w:gridSpan w:val="3"/>
            <w:shd w:val="clear" w:color="auto" w:fill="E36C0A" w:themeFill="accent6" w:themeFillShade="BF"/>
          </w:tcPr>
          <w:p w:rsidR="007F6F4C" w:rsidRPr="000D2CC1" w:rsidRDefault="007F6F4C" w:rsidP="002C24C1">
            <w:pPr>
              <w:jc w:val="left"/>
              <w:rPr>
                <w:rFonts w:cs="Kalinga"/>
                <w:b/>
                <w:sz w:val="32"/>
                <w:szCs w:val="32"/>
              </w:rPr>
            </w:pPr>
            <w:bookmarkStart w:id="18" w:name="h.m9x0p2w17bui" w:colFirst="0" w:colLast="0"/>
            <w:bookmarkStart w:id="19" w:name="_Toc351984559"/>
            <w:bookmarkStart w:id="20" w:name="_Toc351988260"/>
            <w:bookmarkEnd w:id="18"/>
            <w:r>
              <w:rPr>
                <w:rFonts w:cs="Kalinga"/>
                <w:b/>
                <w:sz w:val="32"/>
                <w:szCs w:val="32"/>
              </w:rPr>
              <w:t>Kontakt</w:t>
            </w:r>
          </w:p>
        </w:tc>
      </w:tr>
      <w:tr w:rsidR="007F6F4C" w:rsidRPr="007F6F4C" w:rsidTr="00225227">
        <w:tc>
          <w:tcPr>
            <w:tcW w:w="3085" w:type="dxa"/>
          </w:tcPr>
          <w:p w:rsidR="007F6F4C" w:rsidRPr="007F6F4C" w:rsidRDefault="007F6F4C" w:rsidP="002C24C1">
            <w:pPr>
              <w:jc w:val="left"/>
              <w:rPr>
                <w:rFonts w:cs="Kalinga"/>
                <w:sz w:val="24"/>
                <w:szCs w:val="24"/>
              </w:rPr>
            </w:pPr>
            <w:r>
              <w:rPr>
                <w:rFonts w:cs="Kalinga"/>
                <w:sz w:val="24"/>
                <w:szCs w:val="24"/>
              </w:rPr>
              <w:t>Telefon</w:t>
            </w:r>
          </w:p>
        </w:tc>
        <w:tc>
          <w:tcPr>
            <w:tcW w:w="6095" w:type="dxa"/>
            <w:gridSpan w:val="2"/>
          </w:tcPr>
          <w:p w:rsidR="007F6F4C" w:rsidRPr="007F6F4C" w:rsidRDefault="007F6F4C" w:rsidP="002C24C1">
            <w:pPr>
              <w:jc w:val="left"/>
              <w:rPr>
                <w:rFonts w:cs="Kalinga"/>
                <w:sz w:val="24"/>
                <w:szCs w:val="24"/>
              </w:rPr>
            </w:pPr>
            <w:r>
              <w:rPr>
                <w:rFonts w:cs="Kalinga"/>
                <w:sz w:val="24"/>
                <w:szCs w:val="24"/>
              </w:rPr>
              <w:t>+43 664 922 77 44</w:t>
            </w:r>
          </w:p>
        </w:tc>
      </w:tr>
      <w:tr w:rsidR="007F6F4C" w:rsidRPr="007F6F4C" w:rsidTr="00BD4949">
        <w:trPr>
          <w:trHeight w:val="367"/>
        </w:trPr>
        <w:tc>
          <w:tcPr>
            <w:tcW w:w="3085" w:type="dxa"/>
          </w:tcPr>
          <w:p w:rsidR="007F6F4C" w:rsidRPr="007F6F4C" w:rsidRDefault="007F6F4C" w:rsidP="002C24C1">
            <w:pPr>
              <w:jc w:val="left"/>
              <w:rPr>
                <w:rFonts w:cs="Kalinga"/>
                <w:sz w:val="24"/>
                <w:szCs w:val="24"/>
              </w:rPr>
            </w:pPr>
            <w:r>
              <w:rPr>
                <w:rFonts w:cs="Kalinga"/>
                <w:sz w:val="24"/>
                <w:szCs w:val="24"/>
              </w:rPr>
              <w:t>E-Mail</w:t>
            </w:r>
          </w:p>
        </w:tc>
        <w:tc>
          <w:tcPr>
            <w:tcW w:w="6095" w:type="dxa"/>
            <w:gridSpan w:val="2"/>
          </w:tcPr>
          <w:p w:rsidR="007F6F4C" w:rsidRPr="007F6F4C" w:rsidRDefault="007F6F4C" w:rsidP="002C24C1">
            <w:pPr>
              <w:jc w:val="left"/>
              <w:rPr>
                <w:rFonts w:cs="Kalinga"/>
                <w:sz w:val="24"/>
                <w:szCs w:val="24"/>
              </w:rPr>
            </w:pPr>
            <w:r>
              <w:rPr>
                <w:rFonts w:cs="Kalinga"/>
                <w:sz w:val="24"/>
                <w:szCs w:val="24"/>
              </w:rPr>
              <w:t>Markusheilmann94@gmail.com</w:t>
            </w:r>
          </w:p>
        </w:tc>
      </w:tr>
    </w:tbl>
    <w:p w:rsidR="00EA75C5" w:rsidRDefault="00EA75C5">
      <w:pPr>
        <w:spacing w:after="200"/>
        <w:rPr>
          <w:rFonts w:ascii="Trebuchet MS" w:eastAsia="Trebuchet MS" w:hAnsi="Trebuchet MS" w:cs="Trebuchet MS"/>
          <w:b/>
          <w:color w:val="666666"/>
          <w:sz w:val="28"/>
          <w:lang w:eastAsia="en-US"/>
        </w:rPr>
      </w:pPr>
      <w:r>
        <w:rPr>
          <w:lang w:eastAsia="en-US"/>
        </w:rPr>
        <w:br w:type="page"/>
      </w:r>
    </w:p>
    <w:p w:rsidR="00270674" w:rsidRPr="007A30C8" w:rsidRDefault="00270674" w:rsidP="007A30C8">
      <w:pPr>
        <w:pStyle w:val="Heading3"/>
        <w:rPr>
          <w:lang w:eastAsia="en-US"/>
        </w:rPr>
      </w:pPr>
      <w:bookmarkStart w:id="21" w:name="_Toc353217978"/>
      <w:bookmarkStart w:id="22" w:name="_Toc354502256"/>
      <w:bookmarkStart w:id="23" w:name="_Toc354682552"/>
      <w:r w:rsidRPr="007A30C8">
        <w:rPr>
          <w:lang w:eastAsia="en-US"/>
        </w:rPr>
        <w:lastRenderedPageBreak/>
        <w:t>Manuel Baumgartner</w:t>
      </w:r>
      <w:bookmarkEnd w:id="21"/>
      <w:bookmarkEnd w:id="22"/>
      <w:bookmarkEnd w:id="23"/>
    </w:p>
    <w:p w:rsidR="00270674" w:rsidRPr="00225227" w:rsidRDefault="00270674" w:rsidP="00270674">
      <w:pPr>
        <w:rPr>
          <w:rFonts w:cs="Kalinga"/>
          <w:b/>
          <w:sz w:val="32"/>
          <w:szCs w:val="32"/>
          <w:lang w:eastAsia="en-US"/>
        </w:rPr>
      </w:pPr>
    </w:p>
    <w:p w:rsidR="00270674" w:rsidRPr="00F93E35" w:rsidRDefault="00270674" w:rsidP="00270674"/>
    <w:tbl>
      <w:tblPr>
        <w:tblStyle w:val="TableGrid"/>
        <w:tblW w:w="91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085"/>
        <w:gridCol w:w="217"/>
        <w:gridCol w:w="5661"/>
        <w:gridCol w:w="217"/>
      </w:tblGrid>
      <w:tr w:rsidR="00270674" w:rsidRPr="00682C2B" w:rsidTr="002C24C1">
        <w:tc>
          <w:tcPr>
            <w:tcW w:w="9180" w:type="dxa"/>
            <w:gridSpan w:val="4"/>
            <w:shd w:val="clear" w:color="auto" w:fill="E36C0A" w:themeFill="accent6" w:themeFillShade="BF"/>
          </w:tcPr>
          <w:p w:rsidR="00270674" w:rsidRPr="00682C2B" w:rsidRDefault="00270674" w:rsidP="002C24C1">
            <w:pPr>
              <w:jc w:val="left"/>
              <w:rPr>
                <w:rFonts w:cs="Kalinga"/>
                <w:sz w:val="32"/>
                <w:szCs w:val="32"/>
              </w:rPr>
            </w:pPr>
            <w:r w:rsidRPr="00682C2B">
              <w:rPr>
                <w:rFonts w:cs="Kalinga"/>
                <w:b/>
                <w:sz w:val="32"/>
                <w:szCs w:val="32"/>
              </w:rPr>
              <w:t>Persönliche Daten</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Geburtsdaten</w:t>
            </w:r>
          </w:p>
        </w:tc>
        <w:tc>
          <w:tcPr>
            <w:tcW w:w="6095" w:type="dxa"/>
            <w:gridSpan w:val="3"/>
          </w:tcPr>
          <w:p w:rsidR="00270674" w:rsidRPr="007F6F4C" w:rsidRDefault="00270674" w:rsidP="00270674">
            <w:pPr>
              <w:tabs>
                <w:tab w:val="left" w:pos="321"/>
              </w:tabs>
              <w:jc w:val="left"/>
              <w:rPr>
                <w:rFonts w:cs="Kalinga"/>
                <w:sz w:val="24"/>
                <w:szCs w:val="24"/>
              </w:rPr>
            </w:pPr>
            <w:r>
              <w:rPr>
                <w:rFonts w:cs="Kalinga"/>
                <w:sz w:val="24"/>
                <w:szCs w:val="24"/>
              </w:rPr>
              <w:t>Linz</w:t>
            </w:r>
            <w:r w:rsidRPr="007F6F4C">
              <w:rPr>
                <w:rFonts w:cs="Kalinga"/>
                <w:sz w:val="24"/>
                <w:szCs w:val="24"/>
              </w:rPr>
              <w:t xml:space="preserve">, </w:t>
            </w:r>
            <w:r>
              <w:rPr>
                <w:rFonts w:cs="Kalinga"/>
                <w:sz w:val="24"/>
                <w:szCs w:val="24"/>
              </w:rPr>
              <w:t>22</w:t>
            </w:r>
            <w:r w:rsidRPr="007F6F4C">
              <w:rPr>
                <w:rFonts w:cs="Kalinga"/>
                <w:sz w:val="24"/>
                <w:szCs w:val="24"/>
              </w:rPr>
              <w:t>. Jänner 1994</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Staatsangehörigkeit</w:t>
            </w:r>
          </w:p>
        </w:tc>
        <w:tc>
          <w:tcPr>
            <w:tcW w:w="6095" w:type="dxa"/>
            <w:gridSpan w:val="3"/>
          </w:tcPr>
          <w:p w:rsidR="00270674" w:rsidRPr="007F6F4C" w:rsidRDefault="00270674" w:rsidP="002C24C1">
            <w:pPr>
              <w:tabs>
                <w:tab w:val="left" w:pos="321"/>
              </w:tabs>
              <w:jc w:val="left"/>
              <w:rPr>
                <w:rFonts w:cs="Kalinga"/>
                <w:sz w:val="24"/>
                <w:szCs w:val="24"/>
              </w:rPr>
            </w:pPr>
            <w:r w:rsidRPr="007F6F4C">
              <w:rPr>
                <w:rFonts w:cs="Kalinga"/>
                <w:sz w:val="24"/>
                <w:szCs w:val="24"/>
              </w:rPr>
              <w:t>Österreich</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Religionsbekenntnis</w:t>
            </w:r>
          </w:p>
        </w:tc>
        <w:tc>
          <w:tcPr>
            <w:tcW w:w="6095" w:type="dxa"/>
            <w:gridSpan w:val="3"/>
          </w:tcPr>
          <w:p w:rsidR="00270674" w:rsidRPr="007F6F4C" w:rsidRDefault="00270674" w:rsidP="002C24C1">
            <w:pPr>
              <w:tabs>
                <w:tab w:val="left" w:pos="321"/>
              </w:tabs>
              <w:jc w:val="left"/>
              <w:rPr>
                <w:rFonts w:cs="Kalinga"/>
                <w:sz w:val="24"/>
                <w:szCs w:val="24"/>
              </w:rPr>
            </w:pPr>
            <w:r w:rsidRPr="007F6F4C">
              <w:rPr>
                <w:rFonts w:cs="Kalinga"/>
                <w:sz w:val="24"/>
                <w:szCs w:val="24"/>
              </w:rPr>
              <w:t>röm.-kath.</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Familienstand</w:t>
            </w:r>
          </w:p>
        </w:tc>
        <w:tc>
          <w:tcPr>
            <w:tcW w:w="6095" w:type="dxa"/>
            <w:gridSpan w:val="3"/>
          </w:tcPr>
          <w:p w:rsidR="00270674" w:rsidRPr="007F6F4C" w:rsidRDefault="00270674" w:rsidP="002C24C1">
            <w:pPr>
              <w:tabs>
                <w:tab w:val="left" w:pos="321"/>
              </w:tabs>
              <w:jc w:val="left"/>
              <w:rPr>
                <w:rFonts w:cs="Kalinga"/>
                <w:sz w:val="24"/>
                <w:szCs w:val="24"/>
              </w:rPr>
            </w:pPr>
            <w:r>
              <w:rPr>
                <w:rFonts w:cs="Kalinga"/>
                <w:sz w:val="24"/>
                <w:szCs w:val="24"/>
              </w:rPr>
              <w:t>l</w:t>
            </w:r>
            <w:r w:rsidRPr="007F6F4C">
              <w:rPr>
                <w:rFonts w:cs="Kalinga"/>
                <w:sz w:val="24"/>
                <w:szCs w:val="24"/>
              </w:rPr>
              <w:t>edig</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Eltern</w:t>
            </w:r>
          </w:p>
        </w:tc>
        <w:tc>
          <w:tcPr>
            <w:tcW w:w="6095" w:type="dxa"/>
            <w:gridSpan w:val="3"/>
          </w:tcPr>
          <w:p w:rsidR="00270674" w:rsidRDefault="00270674" w:rsidP="002C24C1">
            <w:pPr>
              <w:tabs>
                <w:tab w:val="left" w:pos="321"/>
              </w:tabs>
              <w:jc w:val="left"/>
              <w:rPr>
                <w:rFonts w:cs="Kalinga"/>
                <w:sz w:val="24"/>
                <w:szCs w:val="24"/>
              </w:rPr>
            </w:pPr>
            <w:r>
              <w:rPr>
                <w:rFonts w:cs="Kalinga"/>
                <w:sz w:val="24"/>
                <w:szCs w:val="24"/>
              </w:rPr>
              <w:t>Nikon Baumgartner (47), Lokführer</w:t>
            </w:r>
          </w:p>
          <w:p w:rsidR="00270674" w:rsidRPr="007F6F4C" w:rsidRDefault="00270674" w:rsidP="002C24C1">
            <w:pPr>
              <w:tabs>
                <w:tab w:val="left" w:pos="321"/>
              </w:tabs>
              <w:jc w:val="left"/>
              <w:rPr>
                <w:rFonts w:cs="Kalinga"/>
                <w:sz w:val="24"/>
                <w:szCs w:val="24"/>
              </w:rPr>
            </w:pPr>
            <w:r>
              <w:rPr>
                <w:rFonts w:cs="Kalinga"/>
                <w:sz w:val="24"/>
                <w:szCs w:val="24"/>
              </w:rPr>
              <w:t>Birgit Baumgartner (39), Sozialkindergärtnerin</w:t>
            </w:r>
          </w:p>
        </w:tc>
      </w:tr>
      <w:tr w:rsidR="00270674" w:rsidRPr="00324C04" w:rsidTr="002C24C1">
        <w:tc>
          <w:tcPr>
            <w:tcW w:w="3302" w:type="dxa"/>
            <w:gridSpan w:val="2"/>
          </w:tcPr>
          <w:p w:rsidR="00270674" w:rsidRDefault="00270674" w:rsidP="002C24C1">
            <w:pPr>
              <w:jc w:val="left"/>
              <w:rPr>
                <w:rFonts w:ascii="Kalinga" w:hAnsi="Kalinga" w:cs="Kalinga"/>
              </w:rPr>
            </w:pPr>
          </w:p>
          <w:p w:rsidR="00270674" w:rsidRDefault="00270674" w:rsidP="002C24C1">
            <w:pPr>
              <w:jc w:val="left"/>
              <w:rPr>
                <w:rFonts w:ascii="Kalinga" w:hAnsi="Kalinga" w:cs="Kalinga"/>
              </w:rPr>
            </w:pPr>
          </w:p>
          <w:p w:rsidR="00270674" w:rsidRPr="00324C04" w:rsidRDefault="00270674" w:rsidP="002C24C1">
            <w:pPr>
              <w:jc w:val="left"/>
              <w:rPr>
                <w:rFonts w:ascii="Kalinga" w:hAnsi="Kalinga" w:cs="Kalinga"/>
              </w:rPr>
            </w:pPr>
          </w:p>
        </w:tc>
        <w:tc>
          <w:tcPr>
            <w:tcW w:w="5878" w:type="dxa"/>
            <w:gridSpan w:val="2"/>
          </w:tcPr>
          <w:p w:rsidR="00270674" w:rsidRPr="00324C04" w:rsidRDefault="00270674" w:rsidP="002C24C1">
            <w:pPr>
              <w:jc w:val="left"/>
              <w:rPr>
                <w:rFonts w:ascii="Kalinga" w:hAnsi="Kalinga" w:cs="Kalinga"/>
              </w:rPr>
            </w:pPr>
          </w:p>
        </w:tc>
      </w:tr>
      <w:tr w:rsidR="00270674" w:rsidRPr="00682C2B" w:rsidTr="002C24C1">
        <w:tc>
          <w:tcPr>
            <w:tcW w:w="9180" w:type="dxa"/>
            <w:gridSpan w:val="4"/>
            <w:shd w:val="clear" w:color="auto" w:fill="E36C0A" w:themeFill="accent6" w:themeFillShade="BF"/>
          </w:tcPr>
          <w:p w:rsidR="00270674" w:rsidRPr="00682C2B" w:rsidRDefault="00270674" w:rsidP="002C24C1">
            <w:pPr>
              <w:jc w:val="left"/>
              <w:rPr>
                <w:rFonts w:cs="Kalinga"/>
                <w:b/>
                <w:sz w:val="32"/>
                <w:szCs w:val="32"/>
              </w:rPr>
            </w:pPr>
            <w:r w:rsidRPr="00682C2B">
              <w:rPr>
                <w:rFonts w:cs="Kalinga"/>
                <w:b/>
                <w:sz w:val="32"/>
                <w:szCs w:val="32"/>
              </w:rPr>
              <w:t>Schulausbildung</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 xml:space="preserve">2000-2004 </w:t>
            </w:r>
          </w:p>
        </w:tc>
        <w:tc>
          <w:tcPr>
            <w:tcW w:w="6095" w:type="dxa"/>
            <w:gridSpan w:val="3"/>
          </w:tcPr>
          <w:p w:rsidR="00270674" w:rsidRPr="007F6F4C" w:rsidRDefault="00270674" w:rsidP="00270674">
            <w:pPr>
              <w:jc w:val="left"/>
              <w:rPr>
                <w:rFonts w:cs="Kalinga"/>
                <w:sz w:val="24"/>
                <w:szCs w:val="24"/>
              </w:rPr>
            </w:pPr>
            <w:r w:rsidRPr="007F6F4C">
              <w:rPr>
                <w:rFonts w:cs="Kalinga"/>
                <w:sz w:val="24"/>
                <w:szCs w:val="24"/>
              </w:rPr>
              <w:t>Volksschule</w:t>
            </w:r>
            <w:r>
              <w:rPr>
                <w:rFonts w:cs="Kalinga"/>
                <w:sz w:val="24"/>
                <w:szCs w:val="24"/>
              </w:rPr>
              <w:t xml:space="preserve"> 1</w:t>
            </w:r>
            <w:r w:rsidRPr="007F6F4C">
              <w:rPr>
                <w:rFonts w:cs="Kalinga"/>
                <w:sz w:val="24"/>
                <w:szCs w:val="24"/>
              </w:rPr>
              <w:t xml:space="preserve"> in </w:t>
            </w:r>
            <w:r>
              <w:rPr>
                <w:rFonts w:cs="Kalinga"/>
                <w:sz w:val="24"/>
                <w:szCs w:val="24"/>
              </w:rPr>
              <w:t>Enns</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2004-2008</w:t>
            </w:r>
          </w:p>
        </w:tc>
        <w:tc>
          <w:tcPr>
            <w:tcW w:w="6095" w:type="dxa"/>
            <w:gridSpan w:val="3"/>
          </w:tcPr>
          <w:p w:rsidR="00270674" w:rsidRPr="007F6F4C" w:rsidRDefault="00270674" w:rsidP="00270674">
            <w:pPr>
              <w:jc w:val="left"/>
              <w:rPr>
                <w:rFonts w:cs="Kalinga"/>
                <w:sz w:val="24"/>
                <w:szCs w:val="24"/>
              </w:rPr>
            </w:pPr>
            <w:r w:rsidRPr="007F6F4C">
              <w:rPr>
                <w:rFonts w:cs="Kalinga"/>
                <w:sz w:val="24"/>
                <w:szCs w:val="24"/>
              </w:rPr>
              <w:t>Hauptschule</w:t>
            </w:r>
            <w:r>
              <w:rPr>
                <w:rFonts w:cs="Kalinga"/>
                <w:sz w:val="24"/>
                <w:szCs w:val="24"/>
              </w:rPr>
              <w:t xml:space="preserve"> 1</w:t>
            </w:r>
            <w:r w:rsidRPr="007F6F4C">
              <w:rPr>
                <w:rFonts w:cs="Kalinga"/>
                <w:sz w:val="24"/>
                <w:szCs w:val="24"/>
              </w:rPr>
              <w:t xml:space="preserve"> in </w:t>
            </w:r>
            <w:r>
              <w:rPr>
                <w:rFonts w:cs="Kalinga"/>
                <w:sz w:val="24"/>
                <w:szCs w:val="24"/>
              </w:rPr>
              <w:t>Enns</w:t>
            </w:r>
          </w:p>
        </w:tc>
      </w:tr>
      <w:tr w:rsidR="00270674" w:rsidRPr="007F6F4C" w:rsidTr="002C24C1">
        <w:tc>
          <w:tcPr>
            <w:tcW w:w="3085" w:type="dxa"/>
          </w:tcPr>
          <w:p w:rsidR="00270674" w:rsidRPr="007F6F4C" w:rsidRDefault="00270674" w:rsidP="002C24C1">
            <w:pPr>
              <w:jc w:val="left"/>
              <w:rPr>
                <w:rFonts w:cs="Kalinga"/>
                <w:sz w:val="24"/>
                <w:szCs w:val="24"/>
              </w:rPr>
            </w:pPr>
            <w:r w:rsidRPr="007F6F4C">
              <w:rPr>
                <w:rFonts w:cs="Kalinga"/>
                <w:sz w:val="24"/>
                <w:szCs w:val="24"/>
              </w:rPr>
              <w:t>seit Sep. 2008</w:t>
            </w: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HTL für EDV und Organisation in Perg</w:t>
            </w:r>
          </w:p>
        </w:tc>
      </w:tr>
      <w:tr w:rsidR="00270674" w:rsidRPr="003C0C70" w:rsidTr="003C0C70">
        <w:trPr>
          <w:gridAfter w:val="1"/>
          <w:wAfter w:w="217" w:type="dxa"/>
        </w:trPr>
        <w:tc>
          <w:tcPr>
            <w:tcW w:w="3085" w:type="dxa"/>
          </w:tcPr>
          <w:p w:rsidR="00270674" w:rsidRPr="003C0C70" w:rsidRDefault="003C0C70" w:rsidP="002C24C1">
            <w:pPr>
              <w:jc w:val="left"/>
              <w:rPr>
                <w:rFonts w:cs="Kalinga"/>
                <w:sz w:val="24"/>
                <w:szCs w:val="24"/>
              </w:rPr>
            </w:pPr>
            <w:r w:rsidRPr="003C0C70">
              <w:rPr>
                <w:rFonts w:cs="Kalinga"/>
                <w:sz w:val="24"/>
                <w:szCs w:val="24"/>
              </w:rPr>
              <w:t>Sep. 2012 – Dez. 2012</w:t>
            </w:r>
          </w:p>
          <w:p w:rsidR="00270674" w:rsidRPr="003C0C70" w:rsidRDefault="00270674" w:rsidP="002C24C1">
            <w:pPr>
              <w:jc w:val="left"/>
              <w:rPr>
                <w:rFonts w:cs="Kalinga"/>
                <w:sz w:val="24"/>
                <w:szCs w:val="24"/>
              </w:rPr>
            </w:pPr>
          </w:p>
          <w:p w:rsidR="00270674" w:rsidRPr="003C0C70" w:rsidRDefault="00270674" w:rsidP="002C24C1">
            <w:pPr>
              <w:jc w:val="left"/>
              <w:rPr>
                <w:rFonts w:cs="Kalinga"/>
                <w:sz w:val="24"/>
                <w:szCs w:val="24"/>
              </w:rPr>
            </w:pPr>
          </w:p>
        </w:tc>
        <w:tc>
          <w:tcPr>
            <w:tcW w:w="5878" w:type="dxa"/>
            <w:gridSpan w:val="2"/>
          </w:tcPr>
          <w:p w:rsidR="00270674" w:rsidRPr="003C0C70" w:rsidRDefault="003C0C70" w:rsidP="002C24C1">
            <w:pPr>
              <w:jc w:val="left"/>
              <w:rPr>
                <w:rFonts w:cs="Kalinga"/>
                <w:sz w:val="24"/>
                <w:szCs w:val="24"/>
              </w:rPr>
            </w:pPr>
            <w:r w:rsidRPr="003C0C70">
              <w:rPr>
                <w:rFonts w:cs="Kalinga"/>
                <w:sz w:val="24"/>
                <w:szCs w:val="24"/>
              </w:rPr>
              <w:t xml:space="preserve">SO Zenit </w:t>
            </w:r>
            <w:r>
              <w:rPr>
                <w:rFonts w:cs="Kalinga"/>
                <w:sz w:val="24"/>
                <w:szCs w:val="24"/>
              </w:rPr>
              <w:t>(Schüleraustausch mit Belgien)</w:t>
            </w:r>
          </w:p>
        </w:tc>
      </w:tr>
      <w:tr w:rsidR="00270674" w:rsidRPr="000D2CC1" w:rsidTr="002C24C1">
        <w:tc>
          <w:tcPr>
            <w:tcW w:w="9180" w:type="dxa"/>
            <w:gridSpan w:val="4"/>
            <w:shd w:val="clear" w:color="auto" w:fill="E36C0A" w:themeFill="accent6" w:themeFillShade="BF"/>
          </w:tcPr>
          <w:p w:rsidR="00270674" w:rsidRPr="000D2CC1" w:rsidRDefault="00270674" w:rsidP="002C24C1">
            <w:pPr>
              <w:jc w:val="left"/>
              <w:rPr>
                <w:rFonts w:cs="Kalinga"/>
                <w:b/>
                <w:sz w:val="32"/>
                <w:szCs w:val="32"/>
              </w:rPr>
            </w:pPr>
            <w:r>
              <w:rPr>
                <w:rFonts w:cs="Kalinga"/>
                <w:b/>
                <w:sz w:val="32"/>
                <w:szCs w:val="32"/>
              </w:rPr>
              <w:t>Arbeitserfahrung</w:t>
            </w:r>
          </w:p>
        </w:tc>
      </w:tr>
      <w:tr w:rsidR="00270674" w:rsidRPr="007F6F4C" w:rsidTr="002C24C1">
        <w:tc>
          <w:tcPr>
            <w:tcW w:w="3085" w:type="dxa"/>
            <w:vAlign w:val="center"/>
          </w:tcPr>
          <w:p w:rsidR="00270674" w:rsidRPr="007F6F4C" w:rsidRDefault="00270674" w:rsidP="002C24C1">
            <w:pPr>
              <w:jc w:val="left"/>
              <w:rPr>
                <w:rFonts w:cs="Kalinga"/>
                <w:sz w:val="24"/>
                <w:szCs w:val="24"/>
              </w:rPr>
            </w:pPr>
          </w:p>
        </w:tc>
        <w:tc>
          <w:tcPr>
            <w:tcW w:w="6095" w:type="dxa"/>
            <w:gridSpan w:val="3"/>
          </w:tcPr>
          <w:p w:rsidR="00270674" w:rsidRPr="00270674" w:rsidRDefault="00270674" w:rsidP="002C24C1">
            <w:pPr>
              <w:jc w:val="left"/>
              <w:rPr>
                <w:rFonts w:cs="Kalinga"/>
                <w:sz w:val="24"/>
                <w:szCs w:val="24"/>
              </w:rPr>
            </w:pPr>
            <w:r w:rsidRPr="00270674">
              <w:rPr>
                <w:rFonts w:cs="Kalinga"/>
                <w:sz w:val="24"/>
                <w:szCs w:val="24"/>
              </w:rPr>
              <w:t xml:space="preserve">Firma </w:t>
            </w:r>
            <w:r w:rsidRPr="00270674">
              <w:rPr>
                <w:b/>
              </w:rPr>
              <w:t>BBRZ Reha GmbH</w:t>
            </w:r>
            <w:r w:rsidRPr="00270674">
              <w:rPr>
                <w:rFonts w:cs="Kalinga"/>
                <w:sz w:val="24"/>
                <w:szCs w:val="24"/>
              </w:rPr>
              <w:t>,  Linz</w:t>
            </w:r>
          </w:p>
          <w:p w:rsidR="00270674" w:rsidRPr="00270674" w:rsidRDefault="00270674" w:rsidP="002C24C1">
            <w:pPr>
              <w:jc w:val="left"/>
              <w:rPr>
                <w:rFonts w:cs="Kalinga"/>
                <w:sz w:val="24"/>
                <w:szCs w:val="24"/>
              </w:rPr>
            </w:pPr>
            <w:r w:rsidRPr="00270674">
              <w:rPr>
                <w:rFonts w:cs="Kalinga"/>
                <w:sz w:val="24"/>
                <w:szCs w:val="24"/>
              </w:rPr>
              <w:t>Juli 2010</w:t>
            </w:r>
          </w:p>
        </w:tc>
      </w:tr>
      <w:tr w:rsidR="00270674" w:rsidRPr="007F6F4C" w:rsidTr="002C24C1">
        <w:tc>
          <w:tcPr>
            <w:tcW w:w="3085" w:type="dxa"/>
            <w:vAlign w:val="center"/>
          </w:tcPr>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p>
        </w:tc>
      </w:tr>
      <w:tr w:rsidR="00270674" w:rsidRPr="007F6F4C" w:rsidTr="002C24C1">
        <w:tc>
          <w:tcPr>
            <w:tcW w:w="3085" w:type="dxa"/>
          </w:tcPr>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Firma</w:t>
            </w:r>
            <w:r w:rsidR="00FB04F1">
              <w:rPr>
                <w:rFonts w:cs="Kalinga"/>
                <w:sz w:val="24"/>
                <w:szCs w:val="24"/>
              </w:rPr>
              <w:t xml:space="preserve"> </w:t>
            </w:r>
            <w:r>
              <w:rPr>
                <w:rFonts w:cs="Kalinga"/>
                <w:b/>
                <w:sz w:val="24"/>
                <w:szCs w:val="24"/>
              </w:rPr>
              <w:t>Kremsmüller Industrieanlagenbau KG</w:t>
            </w:r>
            <w:r>
              <w:rPr>
                <w:rFonts w:cs="Kalinga"/>
                <w:sz w:val="24"/>
                <w:szCs w:val="24"/>
              </w:rPr>
              <w:t>, Steinhaus bei Wels</w:t>
            </w:r>
          </w:p>
          <w:p w:rsidR="00270674" w:rsidRDefault="00270674" w:rsidP="002C24C1">
            <w:pPr>
              <w:jc w:val="left"/>
              <w:rPr>
                <w:rFonts w:cs="Kalinga"/>
                <w:sz w:val="24"/>
                <w:szCs w:val="24"/>
              </w:rPr>
            </w:pPr>
            <w:r w:rsidRPr="007F6F4C">
              <w:rPr>
                <w:rFonts w:cs="Kalinga"/>
                <w:sz w:val="24"/>
                <w:szCs w:val="24"/>
              </w:rPr>
              <w:t>Juli 2011</w:t>
            </w:r>
          </w:p>
          <w:p w:rsidR="00270674" w:rsidRPr="007F6F4C" w:rsidRDefault="00270674" w:rsidP="002C24C1">
            <w:pPr>
              <w:jc w:val="left"/>
              <w:rPr>
                <w:rFonts w:cs="Kalinga"/>
                <w:sz w:val="24"/>
                <w:szCs w:val="24"/>
              </w:rPr>
            </w:pPr>
          </w:p>
        </w:tc>
      </w:tr>
      <w:tr w:rsidR="00270674" w:rsidRPr="007F6F4C" w:rsidTr="002C24C1">
        <w:trPr>
          <w:trHeight w:val="564"/>
        </w:trPr>
        <w:tc>
          <w:tcPr>
            <w:tcW w:w="3085" w:type="dxa"/>
          </w:tcPr>
          <w:p w:rsidR="00270674" w:rsidRDefault="00270674" w:rsidP="002C24C1">
            <w:pPr>
              <w:jc w:val="left"/>
              <w:rPr>
                <w:rFonts w:cs="Kalinga"/>
                <w:sz w:val="24"/>
                <w:szCs w:val="24"/>
              </w:rPr>
            </w:pPr>
          </w:p>
          <w:p w:rsidR="00270674" w:rsidRPr="007F6F4C" w:rsidRDefault="00270674" w:rsidP="002C24C1">
            <w:pPr>
              <w:jc w:val="left"/>
              <w:rPr>
                <w:rFonts w:cs="Kalinga"/>
                <w:sz w:val="24"/>
                <w:szCs w:val="24"/>
              </w:rPr>
            </w:pPr>
          </w:p>
        </w:tc>
        <w:tc>
          <w:tcPr>
            <w:tcW w:w="6095" w:type="dxa"/>
            <w:gridSpan w:val="3"/>
          </w:tcPr>
          <w:p w:rsidR="00270674" w:rsidRPr="007F6F4C" w:rsidRDefault="00270674" w:rsidP="002C24C1">
            <w:pPr>
              <w:jc w:val="left"/>
              <w:rPr>
                <w:rFonts w:cs="Kalinga"/>
                <w:sz w:val="24"/>
                <w:szCs w:val="24"/>
              </w:rPr>
            </w:pPr>
            <w:r w:rsidRPr="007F6F4C">
              <w:rPr>
                <w:rFonts w:cs="Kalinga"/>
                <w:sz w:val="24"/>
                <w:szCs w:val="24"/>
              </w:rPr>
              <w:t xml:space="preserve">Firma </w:t>
            </w:r>
            <w:r>
              <w:rPr>
                <w:rFonts w:cs="Kalinga"/>
                <w:b/>
                <w:sz w:val="24"/>
                <w:szCs w:val="24"/>
              </w:rPr>
              <w:t>Voestalpine Stahl GmbH</w:t>
            </w:r>
            <w:r w:rsidRPr="007F6F4C">
              <w:rPr>
                <w:rFonts w:cs="Kalinga"/>
                <w:sz w:val="24"/>
                <w:szCs w:val="24"/>
              </w:rPr>
              <w:t>,</w:t>
            </w:r>
            <w:r>
              <w:rPr>
                <w:rFonts w:cs="Kalinga"/>
                <w:sz w:val="24"/>
                <w:szCs w:val="24"/>
              </w:rPr>
              <w:t xml:space="preserve"> Linz</w:t>
            </w:r>
          </w:p>
          <w:p w:rsidR="00270674" w:rsidRDefault="00270674" w:rsidP="002C24C1">
            <w:pPr>
              <w:jc w:val="left"/>
              <w:rPr>
                <w:rFonts w:cs="Kalinga"/>
                <w:sz w:val="24"/>
                <w:szCs w:val="24"/>
              </w:rPr>
            </w:pPr>
            <w:r w:rsidRPr="007F6F4C">
              <w:rPr>
                <w:rFonts w:cs="Kalinga"/>
                <w:sz w:val="24"/>
                <w:szCs w:val="24"/>
              </w:rPr>
              <w:t>Juli</w:t>
            </w:r>
            <w:r>
              <w:rPr>
                <w:rFonts w:cs="Kalinga"/>
                <w:sz w:val="24"/>
                <w:szCs w:val="24"/>
              </w:rPr>
              <w:t>-August</w:t>
            </w:r>
            <w:r w:rsidRPr="007F6F4C">
              <w:rPr>
                <w:rFonts w:cs="Kalinga"/>
                <w:sz w:val="24"/>
                <w:szCs w:val="24"/>
              </w:rPr>
              <w:t xml:space="preserve"> 2012</w:t>
            </w:r>
          </w:p>
          <w:p w:rsidR="00270674" w:rsidRDefault="00270674" w:rsidP="002C24C1">
            <w:pPr>
              <w:jc w:val="left"/>
              <w:rPr>
                <w:rFonts w:cs="Kalinga"/>
                <w:sz w:val="24"/>
                <w:szCs w:val="24"/>
              </w:rPr>
            </w:pPr>
          </w:p>
          <w:p w:rsidR="00270674" w:rsidRDefault="00270674" w:rsidP="002C24C1">
            <w:pPr>
              <w:jc w:val="left"/>
              <w:rPr>
                <w:rFonts w:cs="Kalinga"/>
                <w:sz w:val="24"/>
                <w:szCs w:val="24"/>
              </w:rPr>
            </w:pPr>
          </w:p>
          <w:p w:rsidR="00270674" w:rsidRPr="007F6F4C" w:rsidRDefault="00270674" w:rsidP="002C24C1">
            <w:pPr>
              <w:jc w:val="left"/>
              <w:rPr>
                <w:rFonts w:cs="Kalinga"/>
                <w:sz w:val="24"/>
                <w:szCs w:val="24"/>
              </w:rPr>
            </w:pPr>
          </w:p>
        </w:tc>
      </w:tr>
      <w:tr w:rsidR="00270674" w:rsidRPr="000D2CC1" w:rsidTr="002C24C1">
        <w:tc>
          <w:tcPr>
            <w:tcW w:w="9180" w:type="dxa"/>
            <w:gridSpan w:val="4"/>
            <w:shd w:val="clear" w:color="auto" w:fill="E36C0A" w:themeFill="accent6" w:themeFillShade="BF"/>
          </w:tcPr>
          <w:p w:rsidR="00270674" w:rsidRPr="000D2CC1" w:rsidRDefault="00270674" w:rsidP="002C24C1">
            <w:pPr>
              <w:jc w:val="left"/>
              <w:rPr>
                <w:rFonts w:cs="Kalinga"/>
                <w:b/>
                <w:sz w:val="32"/>
                <w:szCs w:val="32"/>
              </w:rPr>
            </w:pPr>
            <w:r>
              <w:rPr>
                <w:rFonts w:cs="Kalinga"/>
                <w:b/>
                <w:sz w:val="32"/>
                <w:szCs w:val="32"/>
              </w:rPr>
              <w:t>Kontakt</w:t>
            </w:r>
          </w:p>
        </w:tc>
      </w:tr>
      <w:tr w:rsidR="00270674" w:rsidRPr="007F6F4C" w:rsidTr="002C24C1">
        <w:tc>
          <w:tcPr>
            <w:tcW w:w="3085" w:type="dxa"/>
          </w:tcPr>
          <w:p w:rsidR="00270674" w:rsidRPr="007F6F4C" w:rsidRDefault="00270674" w:rsidP="002C24C1">
            <w:pPr>
              <w:jc w:val="left"/>
              <w:rPr>
                <w:rFonts w:cs="Kalinga"/>
                <w:sz w:val="24"/>
                <w:szCs w:val="24"/>
              </w:rPr>
            </w:pPr>
            <w:r>
              <w:rPr>
                <w:rFonts w:cs="Kalinga"/>
                <w:sz w:val="24"/>
                <w:szCs w:val="24"/>
              </w:rPr>
              <w:t>Telefon</w:t>
            </w:r>
          </w:p>
        </w:tc>
        <w:tc>
          <w:tcPr>
            <w:tcW w:w="6095" w:type="dxa"/>
            <w:gridSpan w:val="3"/>
          </w:tcPr>
          <w:p w:rsidR="00270674" w:rsidRPr="007F6F4C" w:rsidRDefault="00270674" w:rsidP="00270674">
            <w:pPr>
              <w:jc w:val="left"/>
              <w:rPr>
                <w:rFonts w:cs="Kalinga"/>
                <w:sz w:val="24"/>
                <w:szCs w:val="24"/>
              </w:rPr>
            </w:pPr>
            <w:r>
              <w:rPr>
                <w:rFonts w:cs="Kalinga"/>
                <w:sz w:val="24"/>
                <w:szCs w:val="24"/>
              </w:rPr>
              <w:t>+43 660 481 63 20</w:t>
            </w:r>
          </w:p>
        </w:tc>
      </w:tr>
      <w:tr w:rsidR="00270674" w:rsidRPr="007F6F4C" w:rsidTr="002C24C1">
        <w:tc>
          <w:tcPr>
            <w:tcW w:w="3085" w:type="dxa"/>
          </w:tcPr>
          <w:p w:rsidR="00270674" w:rsidRPr="007F6F4C" w:rsidRDefault="00270674" w:rsidP="002C24C1">
            <w:pPr>
              <w:jc w:val="left"/>
              <w:rPr>
                <w:rFonts w:cs="Kalinga"/>
                <w:sz w:val="24"/>
                <w:szCs w:val="24"/>
              </w:rPr>
            </w:pPr>
            <w:r>
              <w:rPr>
                <w:rFonts w:cs="Kalinga"/>
                <w:sz w:val="24"/>
                <w:szCs w:val="24"/>
              </w:rPr>
              <w:t>E-Mail</w:t>
            </w:r>
          </w:p>
        </w:tc>
        <w:tc>
          <w:tcPr>
            <w:tcW w:w="6095" w:type="dxa"/>
            <w:gridSpan w:val="3"/>
          </w:tcPr>
          <w:p w:rsidR="00270674" w:rsidRPr="007F6F4C" w:rsidRDefault="00270674" w:rsidP="002C24C1">
            <w:pPr>
              <w:jc w:val="left"/>
              <w:rPr>
                <w:rFonts w:cs="Kalinga"/>
                <w:sz w:val="24"/>
                <w:szCs w:val="24"/>
              </w:rPr>
            </w:pPr>
            <w:r>
              <w:rPr>
                <w:rFonts w:cs="Kalinga"/>
                <w:sz w:val="24"/>
                <w:szCs w:val="24"/>
              </w:rPr>
              <w:t>baumi494@gmail.com</w:t>
            </w:r>
          </w:p>
        </w:tc>
      </w:tr>
    </w:tbl>
    <w:p w:rsidR="0023669A" w:rsidRDefault="0023669A">
      <w:pPr>
        <w:spacing w:after="200"/>
      </w:pPr>
    </w:p>
    <w:p w:rsidR="0049005A" w:rsidRDefault="0049005A">
      <w:pPr>
        <w:spacing w:after="200"/>
        <w:rPr>
          <w:rFonts w:eastAsia="Trebuchet MS" w:cs="Trebuchet MS"/>
          <w:color w:val="000000" w:themeColor="text1"/>
          <w:sz w:val="32"/>
          <w:u w:val="single" w:color="E36C0A" w:themeColor="accent6" w:themeShade="BF"/>
        </w:rPr>
      </w:pPr>
      <w:r>
        <w:br w:type="page"/>
      </w:r>
    </w:p>
    <w:p w:rsidR="0023669A" w:rsidRDefault="0023669A" w:rsidP="0023669A">
      <w:pPr>
        <w:pStyle w:val="Heading2"/>
      </w:pPr>
      <w:bookmarkStart w:id="24" w:name="_Toc353196761"/>
      <w:bookmarkStart w:id="25" w:name="_Toc353196984"/>
      <w:bookmarkStart w:id="26" w:name="_Toc353217979"/>
      <w:bookmarkStart w:id="27" w:name="_Toc354502257"/>
      <w:bookmarkStart w:id="28" w:name="_Toc354682553"/>
      <w:r>
        <w:lastRenderedPageBreak/>
        <w:t>Auftraggeber</w:t>
      </w:r>
      <w:bookmarkEnd w:id="24"/>
      <w:bookmarkEnd w:id="25"/>
      <w:bookmarkEnd w:id="26"/>
      <w:bookmarkEnd w:id="27"/>
      <w:bookmarkEnd w:id="28"/>
    </w:p>
    <w:p w:rsidR="007F6F4C" w:rsidRPr="00182E3C" w:rsidRDefault="004C006B" w:rsidP="0023669A">
      <w:pPr>
        <w:rPr>
          <w:i/>
          <w:szCs w:val="24"/>
        </w:rPr>
      </w:pPr>
      <w:r w:rsidRPr="00182E3C">
        <w:rPr>
          <w:szCs w:val="24"/>
        </w:rPr>
        <w:t>Der Auftraggeber der Diplomarbeit „Mobile SVG-Editor</w:t>
      </w:r>
      <w:r w:rsidR="00526D1E" w:rsidRPr="00182E3C">
        <w:rPr>
          <w:szCs w:val="24"/>
        </w:rPr>
        <w:t>“ ist</w:t>
      </w:r>
      <w:r w:rsidR="007F6F4C" w:rsidRPr="00182E3C">
        <w:rPr>
          <w:szCs w:val="24"/>
        </w:rPr>
        <w:br w:type="page"/>
      </w:r>
    </w:p>
    <w:p w:rsidR="004342CE" w:rsidRPr="0098624D" w:rsidRDefault="004342CE" w:rsidP="004342CE">
      <w:pPr>
        <w:pStyle w:val="Heading1"/>
      </w:pPr>
      <w:bookmarkStart w:id="29" w:name="_Toc353196762"/>
      <w:bookmarkStart w:id="30" w:name="_Toc353196985"/>
      <w:bookmarkStart w:id="31" w:name="_Toc354475491"/>
      <w:bookmarkStart w:id="32" w:name="_Toc351984560"/>
      <w:bookmarkStart w:id="33" w:name="_Toc351988261"/>
      <w:bookmarkStart w:id="34" w:name="_Toc354682554"/>
      <w:bookmarkEnd w:id="19"/>
      <w:bookmarkEnd w:id="20"/>
      <w:r w:rsidRPr="0098624D">
        <w:lastRenderedPageBreak/>
        <w:t>Verwendete Technologien</w:t>
      </w:r>
      <w:bookmarkEnd w:id="29"/>
      <w:bookmarkEnd w:id="30"/>
      <w:bookmarkEnd w:id="31"/>
      <w:bookmarkEnd w:id="34"/>
    </w:p>
    <w:p w:rsidR="004342CE" w:rsidRDefault="004342CE" w:rsidP="004342CE">
      <w:pPr>
        <w:pStyle w:val="Heading2"/>
      </w:pPr>
      <w:bookmarkStart w:id="35" w:name="h.jmzx7pvlgmhs" w:colFirst="0" w:colLast="0"/>
      <w:bookmarkStart w:id="36" w:name="_Toc353196763"/>
      <w:bookmarkStart w:id="37" w:name="_Toc353196986"/>
      <w:bookmarkStart w:id="38" w:name="_Toc354475492"/>
      <w:bookmarkStart w:id="39" w:name="_Toc354682555"/>
      <w:bookmarkEnd w:id="35"/>
      <w:r>
        <w:t>Android</w:t>
      </w:r>
      <w:bookmarkEnd w:id="36"/>
      <w:bookmarkEnd w:id="37"/>
      <w:bookmarkEnd w:id="38"/>
      <w:bookmarkEnd w:id="39"/>
    </w:p>
    <w:p w:rsidR="004342CE" w:rsidRPr="00182E3C" w:rsidRDefault="004342CE" w:rsidP="004342CE"/>
    <w:p w:rsidR="004342CE" w:rsidRDefault="004342CE" w:rsidP="004342CE">
      <w:pPr>
        <w:spacing w:line="360" w:lineRule="auto"/>
        <w:jc w:val="both"/>
      </w:pPr>
      <w:r>
        <w:t xml:space="preserve">Android ist ein Betriebssystem für mobile touchscreen Geräte (Handys, Tablets, …) und basierend auf Linux. Die erste Version wurde 2007 von der </w:t>
      </w:r>
      <w:r w:rsidRPr="002C24C1">
        <w:t>Open Handset Alliance</w:t>
      </w:r>
      <w:r>
        <w:t xml:space="preserve"> entwickelt. Diese Vereinigung widmete sich der Verbesserung der Standardisierung mobiler Endgeräte und brachte schließlich im Oktober 2008 das erste Android-Smartphone heraus.</w:t>
      </w:r>
    </w:p>
    <w:p w:rsidR="004342CE" w:rsidRDefault="004342CE" w:rsidP="004342CE">
      <w:pPr>
        <w:spacing w:line="360" w:lineRule="auto"/>
        <w:jc w:val="both"/>
      </w:pPr>
      <w:r>
        <w:t>Grundsätzlich ist das OS Open-Source, dies erlaubt es Geräteherstellern und Entwicklern das System weiterzuentwickeln und weiterzuverkaufen.</w:t>
      </w:r>
    </w:p>
    <w:p w:rsidR="004342CE" w:rsidRDefault="004342CE" w:rsidP="004342CE">
      <w:pPr>
        <w:spacing w:line="360" w:lineRule="auto"/>
        <w:jc w:val="both"/>
      </w:pPr>
      <w:r>
        <w:t>Darüber hinaus ist es mit der Programmiersprache Java und der IDE Eclipse möglich, eigene Apps zu schreiben und in den Google Play-Store hochzuladen.</w:t>
      </w:r>
    </w:p>
    <w:p w:rsidR="004342CE" w:rsidRDefault="004342CE" w:rsidP="004342CE">
      <w:pPr>
        <w:keepNext/>
        <w:spacing w:line="360" w:lineRule="auto"/>
        <w:jc w:val="center"/>
      </w:pPr>
      <w:r>
        <w:rPr>
          <w:noProof/>
          <w:lang w:val="de-DE"/>
        </w:rPr>
        <w:drawing>
          <wp:inline distT="0" distB="0" distL="0" distR="0" wp14:anchorId="5081B0BB" wp14:editId="1A65CF40">
            <wp:extent cx="2581275" cy="1935078"/>
            <wp:effectExtent l="0" t="0" r="0" b="8255"/>
            <wp:docPr id="3" name="Picture 3" descr="http://androidedge.com/wp-content/uploads/2010/03/androi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droidedge.com/wp-content/uploads/2010/03/android_logo.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433" cy="1937446"/>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40" w:name="_Toc354505389"/>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531A6">
        <w:rPr>
          <w:noProof/>
          <w:color w:val="E36C0A" w:themeColor="accent6" w:themeShade="BF"/>
          <w:sz w:val="24"/>
          <w:szCs w:val="24"/>
        </w:rPr>
        <w:t>1</w:t>
      </w:r>
      <w:r w:rsidRPr="004342CE">
        <w:rPr>
          <w:color w:val="E36C0A" w:themeColor="accent6" w:themeShade="BF"/>
          <w:sz w:val="24"/>
          <w:szCs w:val="24"/>
        </w:rPr>
        <w:fldChar w:fldCharType="end"/>
      </w:r>
      <w:r w:rsidRPr="004342CE">
        <w:rPr>
          <w:color w:val="E36C0A" w:themeColor="accent6" w:themeShade="BF"/>
          <w:sz w:val="24"/>
          <w:szCs w:val="24"/>
        </w:rPr>
        <w:t xml:space="preserve"> - Android Logo</w:t>
      </w:r>
      <w:bookmarkEnd w:id="40"/>
    </w:p>
    <w:p w:rsidR="004342CE" w:rsidRDefault="004342CE" w:rsidP="004342CE">
      <w:pPr>
        <w:spacing w:line="360" w:lineRule="auto"/>
        <w:jc w:val="center"/>
      </w:pPr>
    </w:p>
    <w:p w:rsidR="004342CE" w:rsidRDefault="004342CE" w:rsidP="004342CE">
      <w:pPr>
        <w:spacing w:line="360" w:lineRule="auto"/>
        <w:jc w:val="both"/>
      </w:pPr>
      <w:r>
        <w:t>Im Vergleich zum iOS-System (iPhone, iPod) bietet Android wesentliche Vorteile, jedoch auch einige Nachteile.</w:t>
      </w:r>
    </w:p>
    <w:p w:rsidR="004342CE" w:rsidRDefault="004342CE" w:rsidP="004342CE">
      <w:pPr>
        <w:spacing w:line="360" w:lineRule="auto"/>
        <w:jc w:val="both"/>
      </w:pPr>
    </w:p>
    <w:p w:rsidR="004342CE" w:rsidRDefault="004342CE" w:rsidP="004342CE">
      <w:pPr>
        <w:spacing w:after="200"/>
      </w:pPr>
      <w:r>
        <w:br w:type="page"/>
      </w:r>
    </w:p>
    <w:p w:rsidR="004342CE" w:rsidRDefault="004342CE" w:rsidP="004342CE">
      <w:pPr>
        <w:spacing w:line="360" w:lineRule="auto"/>
        <w:jc w:val="both"/>
      </w:pPr>
      <w:r>
        <w:lastRenderedPageBreak/>
        <w:t>Auf allen Android-Mobilgeräten (Hauptsächlich von den Herstellern: Samsung, HTC, Sony und LG) gibt es verschiedene Versionen, die sich teilweise vom Design und von den Fähigkeiten unterscheiden. Da die Entwickelte Version aufwärtskompatibel (z. B. Android 2.1 läuft auf allen Geräten, die die 2.1 Version haben oder eine höhere) ist, sollte man sich auf den „kleinsten gemeinsamen Nenner“ einigen, der meistens bei 2.2 (Froyo) und von fast jedem Gerät unterstützt wird.</w:t>
      </w:r>
    </w:p>
    <w:p w:rsidR="00530EFB" w:rsidRDefault="00530EFB" w:rsidP="00FB5096">
      <w:pPr>
        <w:spacing w:after="200"/>
      </w:pPr>
    </w:p>
    <w:p w:rsidR="004342CE" w:rsidRDefault="004342CE" w:rsidP="004342CE">
      <w:pPr>
        <w:pStyle w:val="Heading3"/>
      </w:pPr>
      <w:bookmarkStart w:id="41" w:name="_Toc354475493"/>
      <w:bookmarkStart w:id="42" w:name="_Toc354682556"/>
      <w:r>
        <w:t>Versionen inkl. Erneuerungen</w:t>
      </w:r>
      <w:bookmarkEnd w:id="41"/>
      <w:bookmarkEnd w:id="42"/>
    </w:p>
    <w:tbl>
      <w:tblPr>
        <w:tblStyle w:val="MediumShading2-Accent3"/>
        <w:tblW w:w="10206" w:type="dxa"/>
        <w:tblLook w:val="04A0" w:firstRow="1" w:lastRow="0" w:firstColumn="1" w:lastColumn="0" w:noHBand="0" w:noVBand="1"/>
      </w:tblPr>
      <w:tblGrid>
        <w:gridCol w:w="1491"/>
        <w:gridCol w:w="807"/>
        <w:gridCol w:w="2336"/>
        <w:gridCol w:w="5572"/>
      </w:tblGrid>
      <w:tr w:rsidR="004342CE" w:rsidTr="0018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Borders>
              <w:left w:val="single" w:sz="4" w:space="0" w:color="auto"/>
              <w:bottom w:val="single" w:sz="4" w:space="0" w:color="auto"/>
            </w:tcBorders>
            <w:shd w:val="clear" w:color="auto" w:fill="FFC000"/>
          </w:tcPr>
          <w:p w:rsidR="004342CE" w:rsidRDefault="004342CE" w:rsidP="00185940">
            <w:r>
              <w:t>Version</w:t>
            </w:r>
          </w:p>
        </w:tc>
        <w:tc>
          <w:tcPr>
            <w:tcW w:w="810" w:type="dxa"/>
            <w:tcBorders>
              <w:bottom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API</w:t>
            </w:r>
          </w:p>
        </w:tc>
        <w:tc>
          <w:tcPr>
            <w:tcW w:w="2340" w:type="dxa"/>
            <w:tcBorders>
              <w:bottom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Veröffentlichung</w:t>
            </w:r>
          </w:p>
        </w:tc>
        <w:tc>
          <w:tcPr>
            <w:tcW w:w="5598" w:type="dxa"/>
            <w:tcBorders>
              <w:bottom w:val="single" w:sz="4" w:space="0" w:color="auto"/>
              <w:right w:val="single" w:sz="4" w:space="0" w:color="auto"/>
            </w:tcBorders>
            <w:shd w:val="clear" w:color="auto" w:fill="FFC000"/>
          </w:tcPr>
          <w:p w:rsidR="004342CE" w:rsidRDefault="004342CE" w:rsidP="00185940">
            <w:pPr>
              <w:cnfStyle w:val="100000000000" w:firstRow="1" w:lastRow="0" w:firstColumn="0" w:lastColumn="0" w:oddVBand="0" w:evenVBand="0" w:oddHBand="0" w:evenHBand="0" w:firstRowFirstColumn="0" w:firstRowLastColumn="0" w:lastRowFirstColumn="0" w:lastRowLastColumn="0"/>
            </w:pPr>
            <w:r>
              <w:t>Neues</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1.0</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09.2008</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Google-Apps</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Youtube</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Synchronisation</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2</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02.2009</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MMS-Anhä</w:t>
            </w:r>
            <w:r>
              <w:t>n</w:t>
            </w:r>
            <w:r w:rsidRPr="00031CA8">
              <w:t>ge speichern</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1.5 Cupcake</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04.2009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Automatische Bildschir</w:t>
            </w:r>
            <w:r>
              <w:t>mrotation</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Bildschirm-Tastatur</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Kamerafunktionen</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Bluetooth</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FB5096" w:rsidRDefault="004342CE" w:rsidP="00185940">
            <w:pPr>
              <w:rPr>
                <w:lang w:val="de-DE"/>
              </w:rPr>
            </w:pPr>
            <w:r>
              <w:rPr>
                <w:lang w:val="de-DE"/>
              </w:rPr>
              <w:t>1.6 Donut</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4</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VPN</w:t>
            </w:r>
            <w:r>
              <w:rPr>
                <w:rStyle w:val="FootnoteReference"/>
              </w:rPr>
              <w:footnoteReference w:id="1"/>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Energieverbrauchsteuerung</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Suchfunktion</w:t>
            </w:r>
          </w:p>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TTS</w:t>
            </w:r>
            <w:r>
              <w:rPr>
                <w:rStyle w:val="FootnoteReference"/>
              </w:rPr>
              <w:footnoteReference w:id="2"/>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2.0</w:t>
            </w:r>
            <w:r>
              <w:br/>
              <w:t>Eclair</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5</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10.2009</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Digitalzoom</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Blitzlicht</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t>Microsoft-Exchange</w:t>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Bluetooth 2.1</w:t>
            </w:r>
          </w:p>
        </w:tc>
      </w:tr>
      <w:tr w:rsidR="004342CE"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2.0.1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6</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12.2009</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Bugfixes</w:t>
            </w:r>
          </w:p>
        </w:tc>
      </w:tr>
      <w:tr w:rsidR="004342CE"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7</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01.2010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an</w:t>
            </w:r>
            <w:r>
              <w:t>imierte Wallpaper</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Signalstärke</w:t>
            </w:r>
            <w:r>
              <w:t>-Informationen</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Webkit</w:t>
            </w:r>
            <w:r>
              <w:rPr>
                <w:rStyle w:val="FootnoteReference"/>
              </w:rPr>
              <w:footnoteReference w:id="3"/>
            </w:r>
          </w:p>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031CA8">
              <w:t>IPv6</w:t>
            </w:r>
          </w:p>
        </w:tc>
      </w:tr>
      <w:tr w:rsidR="004342CE" w:rsidRPr="00944E8F"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2.2</w:t>
            </w:r>
            <w:r>
              <w:br/>
              <w:t>Froyo</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8</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05.2010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mehr RAM</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OpenGL, Flash</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Tethering</w:t>
            </w:r>
            <w:r>
              <w:rPr>
                <w:rStyle w:val="FootnoteReference"/>
                <w:lang w:val="en-US"/>
              </w:rPr>
              <w:footnoteReference w:id="4"/>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t>App-Daten auf der SD-Karte</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Cloud-Anbindung</w:t>
            </w:r>
          </w:p>
          <w:p w:rsidR="004342CE"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Bluetooth-Sprachwahl</w:t>
            </w:r>
          </w:p>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pPr>
            <w:r>
              <w:lastRenderedPageBreak/>
              <w:t>(Bugfixes bei 2.2.1 und 2.2.2)</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lastRenderedPageBreak/>
              <w:t>2.3</w:t>
            </w:r>
            <w:r>
              <w:br/>
              <w:t>Gingerbread</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12.2010</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sidRPr="00031CA8">
              <w:rPr>
                <w:lang w:val="en-US"/>
              </w:rPr>
              <w:t>WebM</w:t>
            </w:r>
            <w:proofErr w:type="spellEnd"/>
            <w:r>
              <w:rPr>
                <w:rStyle w:val="FootnoteReference"/>
                <w:lang w:val="en-US"/>
              </w:rPr>
              <w:footnoteReference w:id="5"/>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HTML5</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Google TV</w:t>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NFC</w:t>
            </w:r>
            <w:r>
              <w:rPr>
                <w:rStyle w:val="FootnoteReference"/>
              </w:rPr>
              <w:footnoteReference w:id="6"/>
            </w:r>
          </w:p>
          <w:p w:rsidR="004342CE"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ruckelfreie Animationen</w:t>
            </w:r>
          </w:p>
          <w:p w:rsidR="004342CE" w:rsidRPr="00B94F6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pPr>
            <w:r w:rsidRPr="00B94F68">
              <w:t>soziale Netzwerke, Gyroskop</w:t>
            </w:r>
            <w:r>
              <w:rPr>
                <w:rStyle w:val="FootnoteReference"/>
                <w:lang w:val="en-US"/>
              </w:rPr>
              <w:footnoteReference w:id="7"/>
            </w:r>
            <w:r w:rsidRPr="00B94F68">
              <w:t>, Download-Manager, VoIP-Client, Ext4-Dateisystem</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12.2010</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031CA8">
              <w:rPr>
                <w:lang w:val="en-US"/>
              </w:rPr>
              <w:t>Bugfixes</w:t>
            </w:r>
            <w:proofErr w:type="spellEnd"/>
            <w:r w:rsidRPr="00031CA8">
              <w:rPr>
                <w:lang w:val="en-US"/>
              </w:rPr>
              <w:t>, Google-Maps update</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2.3.2</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9</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01.2011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20"/>
              </w:numPr>
              <w:ind w:left="252" w:hanging="180"/>
              <w:jc w:val="left"/>
              <w:cnfStyle w:val="000000100000" w:firstRow="0" w:lastRow="0" w:firstColumn="0" w:lastColumn="0" w:oddVBand="0" w:evenVBand="0" w:oddHBand="1" w:evenHBand="0" w:firstRowFirstColumn="0" w:firstRowLastColumn="0" w:lastRowFirstColumn="0" w:lastRowLastColumn="0"/>
              <w:rPr>
                <w:lang w:val="en-US"/>
              </w:rPr>
            </w:pPr>
            <w:r w:rsidRPr="00031CA8">
              <w:rPr>
                <w:lang w:val="en-US"/>
              </w:rPr>
              <w:t xml:space="preserve">Fix </w:t>
            </w:r>
            <w:proofErr w:type="spellStart"/>
            <w:r w:rsidRPr="00031CA8">
              <w:rPr>
                <w:lang w:val="en-US"/>
              </w:rPr>
              <w:t>für</w:t>
            </w:r>
            <w:proofErr w:type="spellEnd"/>
            <w:r w:rsidRPr="00031CA8">
              <w:rPr>
                <w:lang w:val="en-US"/>
              </w:rPr>
              <w:t xml:space="preserve"> SMS-Bug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2.3.3</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t>Dual-Core Verbesserung</w:t>
            </w:r>
          </w:p>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rsidRPr="00031CA8">
              <w:t>Single-Core Kompatibili</w:t>
            </w:r>
            <w:r>
              <w:t>tät</w:t>
            </w:r>
          </w:p>
          <w:p w:rsidR="004342CE"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t>NFC-Technik</w:t>
            </w:r>
          </w:p>
          <w:p w:rsidR="004342CE" w:rsidRPr="00031CA8" w:rsidRDefault="004342CE" w:rsidP="00185940">
            <w:pPr>
              <w:pStyle w:val="ListParagraph"/>
              <w:numPr>
                <w:ilvl w:val="0"/>
                <w:numId w:val="19"/>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Bluetooth Verbesserung</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2.3.4</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04.2011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8"/>
              </w:numPr>
              <w:ind w:left="252" w:hanging="180"/>
              <w:jc w:val="left"/>
              <w:cnfStyle w:val="000000100000" w:firstRow="0" w:lastRow="0" w:firstColumn="0" w:lastColumn="0" w:oddVBand="0" w:evenVBand="0" w:oddHBand="1" w:evenHBand="0" w:firstRowFirstColumn="0" w:firstRowLastColumn="0" w:lastRowFirstColumn="0" w:lastRowLastColumn="0"/>
            </w:pPr>
            <w:r w:rsidRPr="00031CA8">
              <w:t>Google Talk, Verschlüsselte Termin- und Kontaktdatenübertragung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2.3.5</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07.2011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7"/>
              </w:numPr>
              <w:ind w:left="252" w:hanging="180"/>
              <w:jc w:val="left"/>
              <w:cnfStyle w:val="000000000000" w:firstRow="0" w:lastRow="0" w:firstColumn="0" w:lastColumn="0" w:oddVBand="0" w:evenVBand="0" w:oddHBand="0" w:evenHBand="0" w:firstRowFirstColumn="0" w:firstRowLastColumn="0" w:lastRowFirstColumn="0" w:lastRowLastColumn="0"/>
            </w:pPr>
            <w:r>
              <w:t>4G-Unterstützung</w:t>
            </w:r>
          </w:p>
          <w:p w:rsidR="004342CE" w:rsidRPr="00031CA8" w:rsidRDefault="004342CE" w:rsidP="00185940">
            <w:pPr>
              <w:pStyle w:val="ListParagraph"/>
              <w:numPr>
                <w:ilvl w:val="0"/>
                <w:numId w:val="17"/>
              </w:numPr>
              <w:ind w:left="252" w:hanging="180"/>
              <w:jc w:val="left"/>
              <w:cnfStyle w:val="000000000000" w:firstRow="0" w:lastRow="0" w:firstColumn="0" w:lastColumn="0" w:oddVBand="0" w:evenVBand="0" w:oddHBand="0" w:evenHBand="0" w:firstRowFirstColumn="0" w:firstRowLastColumn="0" w:lastRowFirstColumn="0" w:lastRowLastColumn="0"/>
            </w:pPr>
            <w:r w:rsidRPr="00031CA8">
              <w:t>Volle Unterstützung von NFC</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2.3.6</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6"/>
              </w:numPr>
              <w:ind w:left="252" w:hanging="180"/>
              <w:jc w:val="left"/>
              <w:cnfStyle w:val="000000100000" w:firstRow="0" w:lastRow="0" w:firstColumn="0" w:lastColumn="0" w:oddVBand="0" w:evenVBand="0" w:oddHBand="1" w:evenHBand="0" w:firstRowFirstColumn="0" w:firstRowLastColumn="0" w:lastRowFirstColumn="0" w:lastRowLastColumn="0"/>
            </w:pPr>
            <w:r>
              <w:t>Voice-Suche v</w:t>
            </w:r>
            <w:r w:rsidRPr="00031CA8">
              <w:t>erbessert, Bugfixes</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2.3.7</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10</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pStyle w:val="ListParagraph"/>
              <w:numPr>
                <w:ilvl w:val="0"/>
                <w:numId w:val="15"/>
              </w:numPr>
              <w:ind w:left="252" w:hanging="180"/>
              <w:jc w:val="left"/>
              <w:cnfStyle w:val="000000000000" w:firstRow="0" w:lastRow="0" w:firstColumn="0" w:lastColumn="0" w:oddVBand="0" w:evenVBand="0" w:oddHBand="0" w:evenHBand="0" w:firstRowFirstColumn="0" w:firstRowLastColumn="0" w:lastRowFirstColumn="0" w:lastRowLastColumn="0"/>
            </w:pPr>
            <w:r w:rsidRPr="00031CA8">
              <w:t>Bugfixes</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3.0</w:t>
            </w:r>
            <w:r>
              <w:br/>
              <w:t>Honeycomb</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02.2011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t>benutzerfreundliche Oberfläche</w:t>
            </w:r>
          </w:p>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t>besser für Tablet-Computer</w:t>
            </w:r>
          </w:p>
          <w:p w:rsidR="004342CE"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rsidRPr="00031CA8">
              <w:t>Google Talk mit Videotelefo</w:t>
            </w:r>
            <w:r>
              <w:t>nie</w:t>
            </w:r>
          </w:p>
          <w:p w:rsidR="004342CE" w:rsidRPr="00031CA8" w:rsidRDefault="004342CE" w:rsidP="00185940">
            <w:pPr>
              <w:pStyle w:val="ListParagraph"/>
              <w:numPr>
                <w:ilvl w:val="0"/>
                <w:numId w:val="14"/>
              </w:numPr>
              <w:ind w:left="252" w:hanging="180"/>
              <w:jc w:val="left"/>
              <w:cnfStyle w:val="000000100000" w:firstRow="0" w:lastRow="0" w:firstColumn="0" w:lastColumn="0" w:oddVBand="0" w:evenVBand="0" w:oddHBand="1" w:evenHBand="0" w:firstRowFirstColumn="0" w:firstRowLastColumn="0" w:lastRowFirstColumn="0" w:lastRowLastColumn="0"/>
            </w:pPr>
            <w:r w:rsidRPr="00031CA8">
              <w:t>neue Browserfunktionen (Google Chrome, Inkognito-Modus)</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Default="004342CE" w:rsidP="00185940">
            <w:r>
              <w:t>3.1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05.2011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USB-Host-Modus</w:t>
            </w:r>
          </w:p>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Widgets</w:t>
            </w:r>
          </w:p>
          <w:p w:rsidR="004342CE"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t>Erweiterungen am Browser</w:t>
            </w:r>
          </w:p>
          <w:p w:rsidR="004342CE" w:rsidRPr="00031CA8" w:rsidRDefault="004342CE" w:rsidP="00185940">
            <w:pPr>
              <w:pStyle w:val="ListParagraph"/>
              <w:numPr>
                <w:ilvl w:val="0"/>
                <w:numId w:val="13"/>
              </w:numPr>
              <w:ind w:left="252" w:hanging="180"/>
              <w:jc w:val="left"/>
              <w:cnfStyle w:val="000000000000" w:firstRow="0" w:lastRow="0" w:firstColumn="0" w:lastColumn="0" w:oddVBand="0" w:evenVBand="0" w:oddHBand="0" w:evenHBand="0" w:firstRowFirstColumn="0" w:firstRowLastColumn="0" w:lastRowFirstColumn="0" w:lastRowLastColumn="0"/>
            </w:pPr>
            <w:r w:rsidRPr="00031CA8">
              <w:t>Proxy-Einstellungen für jedes LAN</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3C0C70" w:rsidRDefault="004342CE" w:rsidP="00185940">
            <w:pPr>
              <w:rPr>
                <w:lang w:val="de-DE"/>
              </w:rPr>
            </w:pPr>
            <w:r>
              <w:rPr>
                <w:lang w:val="de-DE"/>
              </w:rPr>
              <w:t>3.2</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07.2011</w:t>
            </w:r>
          </w:p>
        </w:tc>
        <w:tc>
          <w:tcPr>
            <w:tcW w:w="5598" w:type="dxa"/>
            <w:tcBorders>
              <w:top w:val="single" w:sz="4" w:space="0" w:color="auto"/>
              <w:left w:val="single" w:sz="4" w:space="0" w:color="auto"/>
              <w:bottom w:val="single" w:sz="4" w:space="0" w:color="auto"/>
              <w:right w:val="single" w:sz="4" w:space="0" w:color="auto"/>
            </w:tcBorders>
          </w:tcPr>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Anpassung der</w:t>
            </w:r>
            <w:r>
              <w:t xml:space="preserve"> Bildschirmdiagonale von 7 Zoll</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Kompatibilitätsmodus zur Darstellung von Apps mit niedrigerer Auf</w:t>
            </w:r>
            <w:r>
              <w:t>lösung</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 xml:space="preserve">SD – USB </w:t>
            </w:r>
            <w:r>
              <w:t>Synchronisation</w:t>
            </w:r>
          </w:p>
          <w:p w:rsidR="004342CE"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CPU-Hardware Er</w:t>
            </w:r>
            <w:r>
              <w:t>weiterung</w:t>
            </w:r>
          </w:p>
          <w:p w:rsidR="004342CE" w:rsidRPr="00031CA8" w:rsidRDefault="004342CE" w:rsidP="00185940">
            <w:pPr>
              <w:pStyle w:val="ListParagraph"/>
              <w:numPr>
                <w:ilvl w:val="0"/>
                <w:numId w:val="12"/>
              </w:numPr>
              <w:ind w:left="252" w:hanging="180"/>
              <w:jc w:val="left"/>
              <w:cnfStyle w:val="000000100000" w:firstRow="0" w:lastRow="0" w:firstColumn="0" w:lastColumn="0" w:oddVBand="0" w:evenVBand="0" w:oddHBand="1" w:evenHBand="0" w:firstRowFirstColumn="0" w:firstRowLastColumn="0" w:lastRowFirstColumn="0" w:lastRowLastColumn="0"/>
            </w:pPr>
            <w:r w:rsidRPr="00031CA8">
              <w:t>bessere APIs für verschiedene Auflösungen</w:t>
            </w:r>
          </w:p>
        </w:tc>
      </w:tr>
      <w:tr w:rsidR="004342CE" w:rsidRPr="00E256BC" w:rsidTr="00185940">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auto"/>
              <w:left w:val="single" w:sz="4" w:space="0" w:color="auto"/>
              <w:bottom w:val="single" w:sz="4" w:space="0" w:color="auto"/>
              <w:right w:val="single" w:sz="4" w:space="0" w:color="auto"/>
            </w:tcBorders>
            <w:shd w:val="clear" w:color="auto" w:fill="FFC000"/>
          </w:tcPr>
          <w:p w:rsidR="004342CE" w:rsidRPr="00E256BC" w:rsidRDefault="004342CE" w:rsidP="00185940">
            <w:r w:rsidRPr="00E256BC">
              <w:t>3.2.1</w:t>
            </w:r>
          </w:p>
        </w:tc>
        <w:tc>
          <w:tcPr>
            <w:tcW w:w="81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13</w:t>
            </w:r>
          </w:p>
        </w:tc>
        <w:tc>
          <w:tcPr>
            <w:tcW w:w="2340" w:type="dxa"/>
            <w:tcBorders>
              <w:top w:val="single" w:sz="4" w:space="0" w:color="auto"/>
              <w:left w:val="single" w:sz="4" w:space="0" w:color="auto"/>
              <w:bottom w:val="single" w:sz="4" w:space="0" w:color="auto"/>
              <w:right w:val="single" w:sz="4" w:space="0" w:color="auto"/>
            </w:tcBorders>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09.2011</w:t>
            </w:r>
          </w:p>
        </w:tc>
        <w:tc>
          <w:tcPr>
            <w:tcW w:w="5598" w:type="dxa"/>
            <w:tcBorders>
              <w:top w:val="single" w:sz="4" w:space="0" w:color="auto"/>
              <w:left w:val="single" w:sz="4" w:space="0" w:color="auto"/>
              <w:bottom w:val="single" w:sz="4" w:space="0" w:color="auto"/>
              <w:right w:val="single" w:sz="4" w:space="0" w:color="auto"/>
            </w:tcBorders>
          </w:tcPr>
          <w:p w:rsidR="004342CE" w:rsidRPr="00031CA8" w:rsidRDefault="004342CE" w:rsidP="00185940">
            <w:pPr>
              <w:cnfStyle w:val="000000000000" w:firstRow="0" w:lastRow="0" w:firstColumn="0" w:lastColumn="0" w:oddVBand="0" w:evenVBand="0" w:oddHBand="0" w:evenHBand="0" w:firstRowFirstColumn="0" w:firstRowLastColumn="0" w:lastRowFirstColumn="0" w:lastRowLastColumn="0"/>
            </w:pPr>
            <w:r w:rsidRPr="00031CA8">
              <w:t>Bugfixes</w:t>
            </w:r>
          </w:p>
        </w:tc>
      </w:tr>
    </w:tbl>
    <w:p w:rsidR="004342CE" w:rsidRDefault="004342CE" w:rsidP="004342CE">
      <w:pPr>
        <w:sectPr w:rsidR="004342CE" w:rsidSect="00185940">
          <w:footerReference w:type="default" r:id="rId12"/>
          <w:pgSz w:w="12240" w:h="15840"/>
          <w:pgMar w:top="1440" w:right="1440" w:bottom="1440" w:left="1440" w:header="720" w:footer="720" w:gutter="0"/>
          <w:pgNumType w:start="0"/>
          <w:cols w:space="720"/>
          <w:titlePg/>
          <w:docGrid w:linePitch="326"/>
        </w:sectPr>
      </w:pPr>
    </w:p>
    <w:tbl>
      <w:tblPr>
        <w:tblStyle w:val="MediumShading2-Accent6"/>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10"/>
        <w:gridCol w:w="2340"/>
        <w:gridCol w:w="5598"/>
      </w:tblGrid>
      <w:tr w:rsidR="004342CE" w:rsidRPr="00D72A14" w:rsidTr="001859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Borders>
              <w:top w:val="none" w:sz="0" w:space="0" w:color="auto"/>
              <w:left w:val="none" w:sz="0" w:space="0" w:color="auto"/>
              <w:bottom w:val="none" w:sz="0" w:space="0" w:color="auto"/>
              <w:right w:val="none" w:sz="0" w:space="0" w:color="auto"/>
            </w:tcBorders>
            <w:shd w:val="clear" w:color="auto" w:fill="FFC000"/>
          </w:tcPr>
          <w:p w:rsidR="004342CE" w:rsidRDefault="004342CE" w:rsidP="00185940">
            <w:r>
              <w:lastRenderedPageBreak/>
              <w:t>4.0</w:t>
            </w:r>
          </w:p>
        </w:tc>
        <w:tc>
          <w:tcPr>
            <w:tcW w:w="810"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E256BC" w:rsidRDefault="004342CE" w:rsidP="00185940">
            <w:pPr>
              <w:cnfStyle w:val="100000000000" w:firstRow="1" w:lastRow="0" w:firstColumn="0" w:lastColumn="0" w:oddVBand="0" w:evenVBand="0" w:oddHBand="0" w:evenHBand="0" w:firstRowFirstColumn="0" w:firstRowLastColumn="0" w:lastRowFirstColumn="0" w:lastRowLastColumn="0"/>
              <w:rPr>
                <w:b w:val="0"/>
              </w:rPr>
            </w:pPr>
            <w:r w:rsidRPr="00E256BC">
              <w:rPr>
                <w:b w:val="0"/>
              </w:rPr>
              <w:t>14</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E256BC" w:rsidRDefault="004342CE" w:rsidP="00185940">
            <w:pPr>
              <w:cnfStyle w:val="100000000000" w:firstRow="1" w:lastRow="0" w:firstColumn="0" w:lastColumn="0" w:oddVBand="0" w:evenVBand="0" w:oddHBand="0" w:evenHBand="0" w:firstRowFirstColumn="0" w:firstRowLastColumn="0" w:lastRowFirstColumn="0" w:lastRowLastColumn="0"/>
              <w:rPr>
                <w:b w:val="0"/>
              </w:rPr>
            </w:pPr>
            <w:r w:rsidRPr="00E256BC">
              <w:rPr>
                <w:b w:val="0"/>
              </w:rPr>
              <w:t>09.2011</w:t>
            </w:r>
          </w:p>
        </w:tc>
        <w:tc>
          <w:tcPr>
            <w:tcW w:w="5598" w:type="dxa"/>
            <w:tcBorders>
              <w:top w:val="none" w:sz="0" w:space="0" w:color="auto"/>
              <w:left w:val="none" w:sz="0" w:space="0" w:color="auto"/>
              <w:bottom w:val="none" w:sz="0" w:space="0" w:color="auto"/>
              <w:right w:val="none" w:sz="0" w:space="0" w:color="auto"/>
            </w:tcBorders>
            <w:shd w:val="clear" w:color="auto" w:fill="FFFFFF" w:themeFill="background1"/>
          </w:tcPr>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Zusammenführung von 2.x und 3.x und Google TV</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Multitasking</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NFC für Kontakte, Daten und Links mit Android Beam</w:t>
            </w:r>
          </w:p>
          <w:p w:rsidR="004342CE" w:rsidRPr="00D25E8C"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rFonts w:ascii="Cambria" w:eastAsia="Arial" w:hAnsi="Cambria" w:cs="Arial"/>
                <w:b w:val="0"/>
                <w:bCs w:val="0"/>
                <w:color w:val="000000"/>
                <w:lang w:eastAsia="de-DE"/>
              </w:rPr>
            </w:pPr>
            <w:r w:rsidRPr="00D25E8C">
              <w:rPr>
                <w:rFonts w:ascii="Cambria" w:eastAsia="Arial" w:hAnsi="Cambria" w:cs="Arial"/>
                <w:b w:val="0"/>
                <w:bCs w:val="0"/>
                <w:color w:val="000000"/>
                <w:lang w:eastAsia="de-DE"/>
              </w:rPr>
              <w:t>Gesichtserkennung (Entsperren), verbesserte Google-Apps</w:t>
            </w:r>
          </w:p>
          <w:p w:rsidR="004342CE" w:rsidRPr="00434A69" w:rsidRDefault="004342CE" w:rsidP="00185940">
            <w:pPr>
              <w:pStyle w:val="ListParagraph"/>
              <w:numPr>
                <w:ilvl w:val="0"/>
                <w:numId w:val="8"/>
              </w:numPr>
              <w:ind w:left="252" w:hanging="180"/>
              <w:jc w:val="left"/>
              <w:cnfStyle w:val="100000000000" w:firstRow="1" w:lastRow="0" w:firstColumn="0" w:lastColumn="0" w:oddVBand="0" w:evenVBand="0" w:oddHBand="0" w:evenHBand="0" w:firstRowFirstColumn="0" w:firstRowLastColumn="0" w:lastRowFirstColumn="0" w:lastRowLastColumn="0"/>
              <w:rPr>
                <w:lang w:val="en-US"/>
              </w:rPr>
            </w:pPr>
            <w:r w:rsidRPr="00476FF5">
              <w:rPr>
                <w:rFonts w:ascii="Cambria" w:eastAsia="Arial" w:hAnsi="Cambria" w:cs="Arial"/>
                <w:b w:val="0"/>
                <w:bCs w:val="0"/>
                <w:color w:val="000000"/>
                <w:lang w:val="en-US" w:eastAsia="de-DE"/>
              </w:rPr>
              <w:t xml:space="preserve">Data-Tracking, Screenshot-App, </w:t>
            </w:r>
            <w:proofErr w:type="spellStart"/>
            <w:r w:rsidRPr="00476FF5">
              <w:rPr>
                <w:rFonts w:ascii="Cambria" w:eastAsia="Arial" w:hAnsi="Cambria" w:cs="Arial"/>
                <w:b w:val="0"/>
                <w:bCs w:val="0"/>
                <w:color w:val="000000"/>
                <w:lang w:val="en-US" w:eastAsia="de-DE"/>
              </w:rPr>
              <w:t>Detailverbesserungen</w:t>
            </w:r>
            <w:proofErr w:type="spellEnd"/>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E256BC" w:rsidRDefault="004342CE" w:rsidP="00185940">
            <w:r w:rsidRPr="00E256BC">
              <w:t>4.0.1</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14</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11.2011</w:t>
            </w:r>
          </w:p>
        </w:tc>
        <w:tc>
          <w:tcPr>
            <w:tcW w:w="5598" w:type="dxa"/>
          </w:tcPr>
          <w:p w:rsidR="004342CE" w:rsidRPr="00E256BC" w:rsidRDefault="004342CE" w:rsidP="00185940">
            <w:pPr>
              <w:pStyle w:val="ListParagraph"/>
              <w:numPr>
                <w:ilvl w:val="0"/>
                <w:numId w:val="9"/>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Galaxy-Nexus version, Lautstärkebugs-Behebungen</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E256BC" w:rsidRDefault="004342CE" w:rsidP="00185940">
            <w:r w:rsidRPr="00E256BC">
              <w:t>4.0.2</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14</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12.2011</w:t>
            </w:r>
          </w:p>
        </w:tc>
        <w:tc>
          <w:tcPr>
            <w:tcW w:w="5598" w:type="dxa"/>
          </w:tcPr>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neuer Linux-Kernel</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VPN-Optimierung</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3G/4G mit schnellen Reaktionszeiten</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falsche Benachrichtigung behoben (Roaming)</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Pr>
                <w:rFonts w:ascii="Cambria" w:eastAsia="Arial" w:hAnsi="Cambria" w:cs="Arial"/>
                <w:color w:val="000000"/>
                <w:lang w:eastAsia="de-DE"/>
              </w:rPr>
              <w:t xml:space="preserve"> Verbesserte o</w:t>
            </w:r>
            <w:r w:rsidRPr="00E256BC">
              <w:rPr>
                <w:rFonts w:ascii="Cambria" w:eastAsia="Arial" w:hAnsi="Cambria" w:cs="Arial"/>
                <w:color w:val="000000"/>
                <w:lang w:eastAsia="de-DE"/>
              </w:rPr>
              <w:t>ptische Effekte beim Camcorder mit der Frontkamera</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E-Mail-Anhänge korrekte Anzeige</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DivX-Unterstützung entfernt</w:t>
            </w:r>
          </w:p>
          <w:p w:rsidR="004342CE" w:rsidRPr="00E256BC" w:rsidRDefault="004342CE" w:rsidP="00185940">
            <w:pPr>
              <w:pStyle w:val="ListParagraph"/>
              <w:numPr>
                <w:ilvl w:val="0"/>
                <w:numId w:val="8"/>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Lautstärke bei Turn-By-Turn-Nativation von Google</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Pr="00464EE8" w:rsidRDefault="004342CE" w:rsidP="00185940">
            <w:r>
              <w:t>4.0.3</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15</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12.2011</w:t>
            </w:r>
          </w:p>
        </w:tc>
        <w:tc>
          <w:tcPr>
            <w:tcW w:w="5598" w:type="dxa"/>
          </w:tcPr>
          <w:p w:rsidR="004342CE" w:rsidRPr="00E256BC" w:rsidRDefault="004342CE" w:rsidP="00185940">
            <w:pPr>
              <w:pStyle w:val="ListParagraph"/>
              <w:numPr>
                <w:ilvl w:val="0"/>
                <w:numId w:val="7"/>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neue APIs, erste offizielle Version für Galaxy Nexus</w:t>
            </w:r>
          </w:p>
          <w:p w:rsidR="004342CE" w:rsidRPr="00E256BC" w:rsidRDefault="004342CE" w:rsidP="00185940">
            <w:pPr>
              <w:pStyle w:val="ListParagraph"/>
              <w:numPr>
                <w:ilvl w:val="0"/>
                <w:numId w:val="7"/>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Source für Dritthersteller</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4.0.4</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15</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02.2012</w:t>
            </w:r>
          </w:p>
        </w:tc>
        <w:tc>
          <w:tcPr>
            <w:tcW w:w="5598" w:type="dxa"/>
          </w:tcPr>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Performance (Bildschirmdrehung, Kamera)</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bessere Rufnummernerkennung</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Lichtsensor-Verbesserung,</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allgemeine Laustärke erhöht,</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Multitouch-Bugs behoben</w:t>
            </w:r>
          </w:p>
          <w:p w:rsidR="004342CE" w:rsidRPr="00E256BC" w:rsidRDefault="004342CE" w:rsidP="00185940">
            <w:pPr>
              <w:pStyle w:val="ListParagraph"/>
              <w:numPr>
                <w:ilvl w:val="0"/>
                <w:numId w:val="6"/>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über 100 weitere Änderungen und Bugfixes</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4.1</w:t>
            </w:r>
            <w:r>
              <w:br/>
              <w:t>Jelly Bean</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16</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06.2012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Butter Project</w:t>
            </w:r>
            <w:r w:rsidRPr="00E256BC">
              <w:rPr>
                <w:rFonts w:ascii="Cambria" w:eastAsia="Arial" w:hAnsi="Cambria" w:cs="Arial"/>
                <w:color w:val="000000"/>
                <w:lang w:eastAsia="de-DE"/>
              </w:rPr>
              <w:footnoteReference w:id="8"/>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Konstante Bildwiederholfrequenz</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Reaktionsfähigkeit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Bildschirmtastatur bzw. Braille-Unterstützung</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Erweiterte Notifications und Benachrichtigungen mit Aktionen</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Google-Now</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Diktieren ohne Internet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Einfacher anzupassender Startbildschirm</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NFC mit Android Beam 2.0</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Mahrkanalaudio</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USB-Audio (für externe DACs</w:t>
            </w:r>
            <w:r w:rsidRPr="00E256BC">
              <w:rPr>
                <w:rFonts w:ascii="Cambria" w:eastAsia="Arial" w:hAnsi="Cambria" w:cs="Arial"/>
                <w:color w:val="000000"/>
                <w:lang w:eastAsia="de-DE"/>
              </w:rPr>
              <w:footnoteReference w:id="9"/>
            </w:r>
            <w:r w:rsidRPr="00E256BC">
              <w:rPr>
                <w:rFonts w:ascii="Cambria" w:eastAsia="Arial" w:hAnsi="Cambria" w:cs="Arial"/>
                <w:color w:val="000000"/>
                <w:lang w:eastAsia="de-DE"/>
              </w:rPr>
              <w:t>)</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Mehrkanalaudio</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Audio-Chaining (Unterbrechungsfreie Wiedergabe)</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Unterstützung bidirektionaler Schriftsysteme, 18 neue Eingabesprachen, Emoji-Darstellung</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WPS</w:t>
            </w:r>
            <w:r w:rsidRPr="00E256BC">
              <w:rPr>
                <w:rFonts w:ascii="Cambria" w:eastAsia="Arial" w:hAnsi="Cambria" w:cs="Arial"/>
                <w:color w:val="000000"/>
                <w:lang w:eastAsia="de-DE"/>
              </w:rPr>
              <w:footnoteReference w:id="10"/>
            </w:r>
            <w:r w:rsidRPr="00E256BC">
              <w:rPr>
                <w:rFonts w:ascii="Cambria" w:eastAsia="Arial" w:hAnsi="Cambria" w:cs="Arial"/>
                <w:color w:val="000000"/>
                <w:lang w:eastAsia="de-DE"/>
              </w:rPr>
              <w:t>-Unterstützung</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lastRenderedPageBreak/>
              <w:t>4.1.1</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16</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07.2012</w:t>
            </w:r>
          </w:p>
        </w:tc>
        <w:tc>
          <w:tcPr>
            <w:tcW w:w="5598" w:type="dxa"/>
          </w:tcPr>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Unlock-Screen ohne Verzögerung</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Google-Now flüssiger</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Google-Wallet</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4.1.2</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16</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10.2012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Rotation des Lock/Home-Screens</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Auf- und Zuklappen von Notifications mit nur einem Finger</w:t>
            </w:r>
          </w:p>
        </w:tc>
      </w:tr>
      <w:tr w:rsidR="004342CE" w:rsidRPr="005E3669" w:rsidTr="00185940">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4.2</w:t>
            </w:r>
          </w:p>
        </w:tc>
        <w:tc>
          <w:tcPr>
            <w:tcW w:w="81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17</w:t>
            </w:r>
          </w:p>
        </w:tc>
        <w:tc>
          <w:tcPr>
            <w:tcW w:w="2340" w:type="dxa"/>
          </w:tcPr>
          <w:p w:rsidR="004342CE" w:rsidRDefault="004342CE" w:rsidP="00185940">
            <w:pPr>
              <w:cnfStyle w:val="000000000000" w:firstRow="0" w:lastRow="0" w:firstColumn="0" w:lastColumn="0" w:oddVBand="0" w:evenVBand="0" w:oddHBand="0" w:evenHBand="0" w:firstRowFirstColumn="0" w:firstRowLastColumn="0" w:lastRowFirstColumn="0" w:lastRowLastColumn="0"/>
            </w:pPr>
            <w:r>
              <w:t>11.2012</w:t>
            </w:r>
          </w:p>
        </w:tc>
        <w:tc>
          <w:tcPr>
            <w:tcW w:w="5598" w:type="dxa"/>
          </w:tcPr>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Benutzer-Konten (Tablets)</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Photo Sphere (Kugelpanoramen)</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Tastatur mit Wortvorhersage</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Systemweiter Streaming</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Daydream (Bildschirmschoner)</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Interaktive Navigationsleiste</w:t>
            </w:r>
          </w:p>
          <w:p w:rsidR="004342CE" w:rsidRPr="00E256BC" w:rsidRDefault="004342CE" w:rsidP="00185940">
            <w:pPr>
              <w:pStyle w:val="ListParagraph"/>
              <w:numPr>
                <w:ilvl w:val="0"/>
                <w:numId w:val="5"/>
              </w:numPr>
              <w:ind w:left="252" w:hanging="180"/>
              <w:jc w:val="left"/>
              <w:cnfStyle w:val="000000000000" w:firstRow="0" w:lastRow="0" w:firstColumn="0" w:lastColumn="0" w:oddVBand="0" w:evenVBand="0" w:oddHBand="0"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Verbesserte Sicherheitseinstellungen</w:t>
            </w:r>
          </w:p>
        </w:tc>
      </w:tr>
      <w:tr w:rsidR="004342CE" w:rsidRPr="005E3669" w:rsidTr="00185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left w:val="none" w:sz="0" w:space="0" w:color="auto"/>
              <w:bottom w:val="none" w:sz="0" w:space="0" w:color="auto"/>
              <w:right w:val="none" w:sz="0" w:space="0" w:color="auto"/>
            </w:tcBorders>
            <w:shd w:val="clear" w:color="auto" w:fill="FFC000"/>
          </w:tcPr>
          <w:p w:rsidR="004342CE" w:rsidRDefault="004342CE" w:rsidP="00185940">
            <w:r>
              <w:t>4.2.1</w:t>
            </w:r>
          </w:p>
        </w:tc>
        <w:tc>
          <w:tcPr>
            <w:tcW w:w="81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17</w:t>
            </w:r>
          </w:p>
        </w:tc>
        <w:tc>
          <w:tcPr>
            <w:tcW w:w="2340" w:type="dxa"/>
          </w:tcPr>
          <w:p w:rsidR="004342CE" w:rsidRDefault="004342CE" w:rsidP="00185940">
            <w:pPr>
              <w:cnfStyle w:val="000000100000" w:firstRow="0" w:lastRow="0" w:firstColumn="0" w:lastColumn="0" w:oddVBand="0" w:evenVBand="0" w:oddHBand="1" w:evenHBand="0" w:firstRowFirstColumn="0" w:firstRowLastColumn="0" w:lastRowFirstColumn="0" w:lastRowLastColumn="0"/>
            </w:pPr>
            <w:r>
              <w:t>11.2012</w:t>
            </w:r>
          </w:p>
        </w:tc>
        <w:tc>
          <w:tcPr>
            <w:tcW w:w="5598" w:type="dxa"/>
          </w:tcPr>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Bug in Kontakte behoben</w:t>
            </w:r>
          </w:p>
          <w:p w:rsidR="004342CE" w:rsidRPr="00E256BC" w:rsidRDefault="004342CE" w:rsidP="00185940">
            <w:pPr>
              <w:pStyle w:val="ListParagraph"/>
              <w:numPr>
                <w:ilvl w:val="0"/>
                <w:numId w:val="5"/>
              </w:numPr>
              <w:ind w:left="252" w:hanging="180"/>
              <w:jc w:val="left"/>
              <w:cnfStyle w:val="000000100000" w:firstRow="0" w:lastRow="0" w:firstColumn="0" w:lastColumn="0" w:oddVBand="0" w:evenVBand="0" w:oddHBand="1" w:evenHBand="0" w:firstRowFirstColumn="0" w:firstRowLastColumn="0" w:lastRowFirstColumn="0" w:lastRowLastColumn="0"/>
              <w:rPr>
                <w:rFonts w:ascii="Cambria" w:eastAsia="Arial" w:hAnsi="Cambria" w:cs="Arial"/>
                <w:color w:val="000000"/>
                <w:lang w:eastAsia="de-DE"/>
              </w:rPr>
            </w:pPr>
            <w:r w:rsidRPr="00E256BC">
              <w:rPr>
                <w:rFonts w:ascii="Cambria" w:eastAsia="Arial" w:hAnsi="Cambria" w:cs="Arial"/>
                <w:color w:val="000000"/>
                <w:lang w:eastAsia="de-DE"/>
              </w:rPr>
              <w:t>Quick-Settings zum De/Aktivieren von WLAN und Bluetooth</w:t>
            </w:r>
          </w:p>
        </w:tc>
      </w:tr>
    </w:tbl>
    <w:p w:rsidR="004342CE" w:rsidRPr="003C0C70" w:rsidRDefault="004342CE" w:rsidP="004342CE"/>
    <w:p w:rsidR="004342CE" w:rsidRDefault="004342CE" w:rsidP="004342CE">
      <w:pPr>
        <w:pStyle w:val="Heading2"/>
      </w:pPr>
      <w:bookmarkStart w:id="43" w:name="_Toc353196764"/>
      <w:bookmarkStart w:id="44" w:name="_Toc353196987"/>
      <w:bookmarkStart w:id="45" w:name="_Toc354475494"/>
      <w:bookmarkStart w:id="46" w:name="_Toc354682557"/>
      <w:r>
        <w:t>Eclipse</w:t>
      </w:r>
      <w:bookmarkEnd w:id="43"/>
      <w:bookmarkEnd w:id="44"/>
      <w:bookmarkEnd w:id="45"/>
      <w:bookmarkEnd w:id="46"/>
    </w:p>
    <w:p w:rsidR="004342CE" w:rsidRDefault="004342CE" w:rsidP="004342CE">
      <w:pPr>
        <w:spacing w:line="360" w:lineRule="auto"/>
        <w:jc w:val="both"/>
        <w:rPr>
          <w:szCs w:val="24"/>
        </w:rPr>
      </w:pPr>
      <w:r w:rsidRPr="00434128">
        <w:rPr>
          <w:szCs w:val="24"/>
        </w:rPr>
        <w:t>Ecl</w:t>
      </w:r>
      <w:r>
        <w:rPr>
          <w:szCs w:val="24"/>
        </w:rPr>
        <w:t>ipse ist eine gemeinnützige Community, die Einzelpersonen und Organisationen dabei helfen soll, kommerzielle Open-Source-Software zu entwickeln</w:t>
      </w:r>
      <w:r w:rsidRPr="00434128">
        <w:rPr>
          <w:szCs w:val="24"/>
        </w:rPr>
        <w:t>. Die Projekte</w:t>
      </w:r>
      <w:r>
        <w:rPr>
          <w:szCs w:val="24"/>
        </w:rPr>
        <w:t xml:space="preserve"> der Foundation konzentrieren sich </w:t>
      </w:r>
      <w:r w:rsidRPr="00434128">
        <w:rPr>
          <w:szCs w:val="24"/>
        </w:rPr>
        <w:t>auf den Aufbau einer offenen Entwicklungsplattform aus erweiterbaren Frameworks, Tools und La</w:t>
      </w:r>
      <w:r>
        <w:rPr>
          <w:szCs w:val="24"/>
        </w:rPr>
        <w:t>ufzeitumgebungen für den Aufbau,</w:t>
      </w:r>
      <w:r w:rsidRPr="00434128">
        <w:rPr>
          <w:szCs w:val="24"/>
        </w:rPr>
        <w:t xml:space="preserve"> den Einsatz und die Verwaltung von Software</w:t>
      </w:r>
      <w:r>
        <w:rPr>
          <w:szCs w:val="24"/>
        </w:rPr>
        <w:t>, die</w:t>
      </w:r>
      <w:r w:rsidRPr="00434128">
        <w:rPr>
          <w:szCs w:val="24"/>
        </w:rPr>
        <w:t xml:space="preserve"> d</w:t>
      </w:r>
      <w:r>
        <w:rPr>
          <w:szCs w:val="24"/>
        </w:rPr>
        <w:t>en gesamten Lebenszyklus umfassen</w:t>
      </w:r>
      <w:r w:rsidRPr="00434128">
        <w:rPr>
          <w:szCs w:val="24"/>
        </w:rPr>
        <w:t xml:space="preserve">. </w:t>
      </w:r>
    </w:p>
    <w:p w:rsidR="004342CE" w:rsidRPr="00434128" w:rsidRDefault="004342CE" w:rsidP="004342CE">
      <w:pPr>
        <w:spacing w:line="360" w:lineRule="auto"/>
        <w:jc w:val="both"/>
        <w:rPr>
          <w:szCs w:val="24"/>
        </w:rPr>
      </w:pPr>
    </w:p>
    <w:p w:rsidR="004342CE" w:rsidRDefault="004342CE" w:rsidP="004342CE">
      <w:pPr>
        <w:keepNext/>
        <w:spacing w:line="360" w:lineRule="auto"/>
        <w:jc w:val="center"/>
      </w:pPr>
      <w:r>
        <w:rPr>
          <w:noProof/>
          <w:lang w:val="de-DE"/>
        </w:rPr>
        <w:drawing>
          <wp:inline distT="0" distB="0" distL="0" distR="0" wp14:anchorId="4ECC9182" wp14:editId="18F6F81A">
            <wp:extent cx="3362325" cy="1600200"/>
            <wp:effectExtent l="0" t="0" r="9525" b="0"/>
            <wp:docPr id="20" name="Picture 20" descr="http://software-talk.org/blog/wp-content/uploads/eclip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oftware-talk.org/blog/wp-content/uploads/eclipse-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2325" cy="1600200"/>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47" w:name="_Toc354505390"/>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531A6">
        <w:rPr>
          <w:noProof/>
          <w:color w:val="E36C0A" w:themeColor="accent6" w:themeShade="BF"/>
          <w:sz w:val="24"/>
          <w:szCs w:val="24"/>
        </w:rPr>
        <w:t>2</w:t>
      </w:r>
      <w:r w:rsidRPr="004342CE">
        <w:rPr>
          <w:color w:val="E36C0A" w:themeColor="accent6" w:themeShade="BF"/>
          <w:sz w:val="24"/>
          <w:szCs w:val="24"/>
        </w:rPr>
        <w:fldChar w:fldCharType="end"/>
      </w:r>
      <w:r w:rsidRPr="004342CE">
        <w:rPr>
          <w:color w:val="E36C0A" w:themeColor="accent6" w:themeShade="BF"/>
          <w:sz w:val="24"/>
          <w:szCs w:val="24"/>
        </w:rPr>
        <w:t xml:space="preserve"> - Eclipse Logo unserer Entwicklungumbebung Indigo</w:t>
      </w:r>
      <w:bookmarkEnd w:id="47"/>
    </w:p>
    <w:p w:rsidR="00434128" w:rsidRPr="00434128" w:rsidRDefault="00434128" w:rsidP="0049005A">
      <w:pPr>
        <w:spacing w:line="360" w:lineRule="auto"/>
        <w:jc w:val="both"/>
        <w:rPr>
          <w:szCs w:val="24"/>
        </w:rPr>
      </w:pPr>
    </w:p>
    <w:p w:rsidR="004342CE" w:rsidRDefault="004342CE" w:rsidP="004342CE">
      <w:pPr>
        <w:pStyle w:val="Heading3"/>
        <w:spacing w:line="360" w:lineRule="auto"/>
      </w:pPr>
      <w:bookmarkStart w:id="48" w:name="_Toc354475495"/>
      <w:bookmarkStart w:id="49" w:name="_Toc354682558"/>
      <w:r>
        <w:lastRenderedPageBreak/>
        <w:t>Feature</w:t>
      </w:r>
      <w:bookmarkEnd w:id="48"/>
      <w:bookmarkEnd w:id="49"/>
    </w:p>
    <w:p w:rsidR="004342CE" w:rsidRDefault="004342CE" w:rsidP="004342CE">
      <w:pPr>
        <w:spacing w:line="360" w:lineRule="auto"/>
        <w:jc w:val="both"/>
      </w:pPr>
      <w:r>
        <w:t>Viele Komponenten in Eclipse sind so umfangreich, dass es unhandlich wäre, sie in einem einzelnen Plug-In zu "verpacken". Daher können beliebige Plug-Ins zu einem Feature zusammengefasst werden. Einige der Features in Eclipse sind z.B. das von uns verwendete "JDT" (Java Development Tools, also der Java Compiler, Java Debugger, Java Perspektive, ...).</w:t>
      </w:r>
    </w:p>
    <w:p w:rsidR="004342CE" w:rsidRDefault="004342CE" w:rsidP="004342CE"/>
    <w:p w:rsidR="004342CE" w:rsidRDefault="004342CE" w:rsidP="004342CE">
      <w:pPr>
        <w:pStyle w:val="Heading3"/>
      </w:pPr>
      <w:bookmarkStart w:id="50" w:name="_Toc354475496"/>
      <w:bookmarkStart w:id="51" w:name="_Toc354682559"/>
      <w:r>
        <w:t>Plug-Ins</w:t>
      </w:r>
      <w:bookmarkEnd w:id="50"/>
      <w:bookmarkEnd w:id="51"/>
    </w:p>
    <w:p w:rsidR="004342CE" w:rsidRDefault="004342CE" w:rsidP="004342CE">
      <w:pPr>
        <w:spacing w:line="360" w:lineRule="auto"/>
        <w:jc w:val="both"/>
      </w:pPr>
      <w:r>
        <w:t xml:space="preserve">Ein Plug-In ist eine in sich abgeschlossene Komponente, die Verbindungen zu anderen Plug-Ins herstellen kann und so beliebig erweitert werden kann. Der eigentliche Kern von Eclipse ist ein einfaches Programm, das in der Lage ist, Plug-Ins zu laden und auszuführen. </w:t>
      </w:r>
      <w:r>
        <w:rPr>
          <w:i/>
          <w:iCs/>
        </w:rPr>
        <w:t>Jede</w:t>
      </w:r>
      <w:r>
        <w:t xml:space="preserve"> andere Funktionalität in Eclipse wurde durch Plug-Ins hinzugefügt. Der Java Compiler, den Eclipse benutzt, ist ein Plug-In. Der Debugger in Eclipse ist ein Plug-In, usw. Diese Architektur ist das wesentliche Merkmal von Eclipse und erlaubt es uns Eclipse beliebig zu erweitern und zu ergänzen.</w:t>
      </w:r>
    </w:p>
    <w:p w:rsidR="004342CE" w:rsidRDefault="004342CE" w:rsidP="004342CE">
      <w:pPr>
        <w:spacing w:line="360" w:lineRule="auto"/>
      </w:pPr>
    </w:p>
    <w:p w:rsidR="004342CE" w:rsidRPr="002151BA" w:rsidRDefault="004342CE" w:rsidP="004342CE">
      <w:pPr>
        <w:pStyle w:val="Heading4"/>
        <w:spacing w:line="360" w:lineRule="auto"/>
      </w:pPr>
      <w:r>
        <w:t>ADT Plugin</w:t>
      </w:r>
    </w:p>
    <w:p w:rsidR="004342CE" w:rsidRDefault="004342CE" w:rsidP="004342CE">
      <w:pPr>
        <w:spacing w:line="360" w:lineRule="auto"/>
        <w:jc w:val="both"/>
      </w:pPr>
      <w:r>
        <w:t>Das Android Development Tool ist ein Plugin für Eclipse, welches eine mächtige Entwicklungsumgebung bietet, um Android Applikationen zu erstellen.</w:t>
      </w:r>
    </w:p>
    <w:p w:rsidR="004342CE" w:rsidRDefault="004342CE" w:rsidP="004342CE">
      <w:pPr>
        <w:spacing w:line="360" w:lineRule="auto"/>
        <w:jc w:val="both"/>
      </w:pPr>
      <w:r>
        <w:t>Dieses Tool erweitert Eclipse und hilft uns, sehr schnell neue Android Projekte zu generieren, eine Benutzeroberfläche per Drag and Drop zu erstellen und automatisch ein „.apk“ File zu erstellen. Diese Datei wird durch Eclipse automatisch beim Ausführen des Programmes auf einem Android-Gerät installiert.</w:t>
      </w:r>
    </w:p>
    <w:p w:rsidR="004342CE" w:rsidRDefault="004342CE" w:rsidP="004342CE">
      <w:pPr>
        <w:spacing w:line="360" w:lineRule="auto"/>
        <w:jc w:val="both"/>
      </w:pPr>
      <w:r>
        <w:t>Darüber hinaus ist es durch das Plugin möglich, das Programm mittels Debugger nach Fehlern zu durchsuchen.</w:t>
      </w:r>
    </w:p>
    <w:p w:rsidR="004342CE" w:rsidRDefault="004342CE" w:rsidP="004342CE"/>
    <w:p w:rsidR="004342CE" w:rsidRDefault="004342CE" w:rsidP="004342CE">
      <w:pPr>
        <w:spacing w:after="200"/>
        <w:rPr>
          <w:rFonts w:ascii="Trebuchet MS" w:eastAsia="Trebuchet MS" w:hAnsi="Trebuchet MS" w:cs="Trebuchet MS"/>
          <w:color w:val="666666"/>
          <w:sz w:val="22"/>
          <w:u w:val="single"/>
        </w:rPr>
      </w:pPr>
      <w:r>
        <w:br w:type="page"/>
      </w:r>
    </w:p>
    <w:p w:rsidR="004342CE" w:rsidRDefault="004342CE" w:rsidP="004342CE">
      <w:pPr>
        <w:pStyle w:val="Heading4"/>
      </w:pPr>
      <w:r>
        <w:lastRenderedPageBreak/>
        <w:t>Subclipse</w:t>
      </w:r>
    </w:p>
    <w:p w:rsidR="004342CE" w:rsidRDefault="004342CE" w:rsidP="004342CE">
      <w:pPr>
        <w:spacing w:line="360" w:lineRule="auto"/>
        <w:jc w:val="both"/>
      </w:pPr>
      <w:r>
        <w:t>Dieses Plug-In ist frei verfügbar und ermöglicht es, in Eclipse mit Subversion (SVN) zu arbeiten. Es unterstützt unter anderem Team-Programmierung, indem es Files in denen gleichzeitig programmiert wird, zusammenführen kann. Ein anderes Feature ist, dass aus bestehenden Applikationen Branches erstellt werden können, auf diesen dann autonom programmiert und schließlich wieder in das eigentliche Projekt eingebunden werden kann. Wir benutzten Subversion für die Dokumentenverwaltung und um unseren Programmcode online zu sichern.</w:t>
      </w:r>
      <w:bookmarkStart w:id="52" w:name="_Toc353196988"/>
    </w:p>
    <w:p w:rsidR="004342CE" w:rsidRDefault="004342CE" w:rsidP="004342CE">
      <w:pPr>
        <w:pStyle w:val="Heading2"/>
      </w:pPr>
      <w:bookmarkStart w:id="53" w:name="_Toc354475497"/>
      <w:bookmarkStart w:id="54" w:name="_Toc354682560"/>
      <w:r>
        <w:t>Subversion</w:t>
      </w:r>
      <w:bookmarkEnd w:id="52"/>
      <w:bookmarkEnd w:id="53"/>
      <w:bookmarkEnd w:id="54"/>
    </w:p>
    <w:p w:rsidR="004342CE" w:rsidRDefault="004342CE" w:rsidP="004342CE">
      <w:pPr>
        <w:spacing w:after="200" w:line="360" w:lineRule="auto"/>
        <w:jc w:val="both"/>
      </w:pPr>
      <w:r w:rsidRPr="00103EBF">
        <w:rPr>
          <w:noProof/>
          <w:lang w:val="de-DE"/>
        </w:rPr>
        <w:drawing>
          <wp:anchor distT="0" distB="0" distL="114300" distR="114300" simplePos="0" relativeHeight="251675648" behindDoc="1" locked="0" layoutInCell="1" allowOverlap="1" wp14:anchorId="5598C90C" wp14:editId="6165B5C3">
            <wp:simplePos x="0" y="0"/>
            <wp:positionH relativeFrom="margin">
              <wp:posOffset>1795780</wp:posOffset>
            </wp:positionH>
            <wp:positionV relativeFrom="paragraph">
              <wp:posOffset>674370</wp:posOffset>
            </wp:positionV>
            <wp:extent cx="2295525" cy="1984375"/>
            <wp:effectExtent l="0" t="0" r="0" b="0"/>
            <wp:wrapTopAndBottom/>
            <wp:docPr id="2" name="Picture 2" descr="http://blog.oxiane.com/wp-content/uploads/2011/09/subversion_logo-e1316620026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oxiane.com/wp-content/uploads/2011/09/subversion_logo-e131662002683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5525" cy="1984375"/>
                    </a:xfrm>
                    <a:prstGeom prst="rect">
                      <a:avLst/>
                    </a:prstGeom>
                    <a:noFill/>
                    <a:ln>
                      <a:noFill/>
                    </a:ln>
                  </pic:spPr>
                </pic:pic>
              </a:graphicData>
            </a:graphic>
          </wp:anchor>
        </w:drawing>
      </w:r>
      <w:r w:rsidR="00760EC1">
        <w:rPr>
          <w:noProof/>
        </w:rPr>
        <w:pict>
          <v:shapetype id="_x0000_t202" coordsize="21600,21600" o:spt="202" path="m,l,21600r21600,l21600,xe">
            <v:stroke joinstyle="miter"/>
            <v:path gradientshapeok="t" o:connecttype="rect"/>
          </v:shapetype>
          <v:shape id="Text Box 16" o:spid="_x0000_s1035" type="#_x0000_t202" style="position:absolute;left:0;text-align:left;margin-left:143.65pt;margin-top:210.1pt;width:180.75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" stroked="f">
            <v:textbox style="mso-fit-shape-to-text:t" inset="0,0,0,0">
              <w:txbxContent>
                <w:p w:rsidR="00760EC1" w:rsidRPr="004342CE" w:rsidRDefault="00760EC1" w:rsidP="004342CE">
                  <w:pPr>
                    <w:pStyle w:val="Caption"/>
                    <w:jc w:val="center"/>
                    <w:rPr>
                      <w:color w:val="E36C0A" w:themeColor="accent6" w:themeShade="BF"/>
                      <w:sz w:val="24"/>
                      <w:szCs w:val="24"/>
                    </w:rPr>
                  </w:pPr>
                  <w:bookmarkStart w:id="55" w:name="_Toc354505391"/>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Pr>
                      <w:noProof/>
                      <w:color w:val="E36C0A" w:themeColor="accent6" w:themeShade="BF"/>
                      <w:sz w:val="24"/>
                      <w:szCs w:val="24"/>
                    </w:rPr>
                    <w:t>3</w:t>
                  </w:r>
                  <w:r w:rsidRPr="004342CE">
                    <w:rPr>
                      <w:color w:val="E36C0A" w:themeColor="accent6" w:themeShade="BF"/>
                      <w:sz w:val="24"/>
                      <w:szCs w:val="24"/>
                    </w:rPr>
                    <w:fldChar w:fldCharType="end"/>
                  </w:r>
                  <w:r w:rsidRPr="004342CE">
                    <w:rPr>
                      <w:color w:val="E36C0A" w:themeColor="accent6" w:themeShade="BF"/>
                      <w:sz w:val="24"/>
                      <w:szCs w:val="24"/>
                    </w:rPr>
                    <w:t xml:space="preserve"> - Subversion Logo</w:t>
                  </w:r>
                  <w:bookmarkEnd w:id="55"/>
                </w:p>
              </w:txbxContent>
            </v:textbox>
            <w10:wrap type="topAndBottom"/>
          </v:shape>
        </w:pict>
      </w:r>
      <w:r>
        <w:t>Apache Subversion (SVN) ist eine freie Software zur Versionsverwaltung von Dateien und Verzeichnissen.</w:t>
      </w:r>
    </w:p>
    <w:p w:rsidR="004342CE" w:rsidRDefault="004342CE" w:rsidP="004342CE">
      <w:pPr>
        <w:spacing w:after="200" w:line="360" w:lineRule="auto"/>
        <w:jc w:val="both"/>
      </w:pPr>
    </w:p>
    <w:p w:rsidR="004342CE" w:rsidRDefault="004342CE" w:rsidP="004342CE">
      <w:pPr>
        <w:spacing w:after="200" w:line="360" w:lineRule="auto"/>
        <w:jc w:val="both"/>
      </w:pPr>
      <w:r>
        <w:t xml:space="preserve">Die Versionierung erfolgt in einem zentralen Projektarchiv (engl. repository) in Form einer einfachen Revisionszählung. </w:t>
      </w:r>
    </w:p>
    <w:p w:rsidR="004342CE" w:rsidRDefault="004342CE" w:rsidP="004342CE">
      <w:pPr>
        <w:spacing w:after="200" w:line="360" w:lineRule="auto"/>
        <w:jc w:val="both"/>
      </w:pPr>
      <w:r>
        <w:t>Mittels dem Befehl „Checkout“ werden die Daten auf das lokale Dateisystem übertragen und könne dort, ohne Datenbankverbindung geändert werden. Damit die Änderungen auf dem Server wirksam werden, muss man diese Änderungen mittels Commit bestätigen. Vor einem Commit empfiehlt es sich, ein Update durchzuführen, dies bringt die Dateien auf den letzten akutellen Stand. Mithilfe dieser Technik ist es möglich, auf ältere Zustände des Projektes zurückzugreifen.</w:t>
      </w:r>
    </w:p>
    <w:p w:rsidR="004342CE" w:rsidRDefault="004342CE" w:rsidP="004342CE">
      <w:pPr>
        <w:keepNext/>
      </w:pPr>
    </w:p>
    <w:p w:rsidR="004342CE" w:rsidRDefault="004342CE" w:rsidP="004342CE">
      <w:pPr>
        <w:keepNext/>
      </w:pPr>
    </w:p>
    <w:p w:rsidR="004342CE" w:rsidRDefault="004342CE" w:rsidP="004342CE">
      <w:pPr>
        <w:keepNext/>
        <w:jc w:val="center"/>
      </w:pPr>
      <w:r>
        <w:rPr>
          <w:noProof/>
          <w:lang w:val="de-DE"/>
        </w:rPr>
        <w:drawing>
          <wp:inline distT="0" distB="0" distL="0" distR="0" wp14:anchorId="15FAE2F8" wp14:editId="54E1F180">
            <wp:extent cx="5457825" cy="2987441"/>
            <wp:effectExtent l="0" t="0" r="0" b="0"/>
            <wp:docPr id="5" name="Picture 5" descr="G:\Users\Markus\Downloads\SVNvsGITServ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sers\Markus\Downloads\SVNvsGITServer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4605" cy="2991152"/>
                    </a:xfrm>
                    <a:prstGeom prst="rect">
                      <a:avLst/>
                    </a:prstGeom>
                    <a:noFill/>
                    <a:ln>
                      <a:noFill/>
                    </a:ln>
                  </pic:spPr>
                </pic:pic>
              </a:graphicData>
            </a:graphic>
          </wp:inline>
        </w:drawing>
      </w:r>
    </w:p>
    <w:p w:rsidR="004342CE" w:rsidRPr="004342CE" w:rsidRDefault="004342CE" w:rsidP="004342CE">
      <w:pPr>
        <w:pStyle w:val="Caption"/>
        <w:spacing w:line="360" w:lineRule="auto"/>
        <w:jc w:val="center"/>
        <w:rPr>
          <w:color w:val="E36C0A" w:themeColor="accent6" w:themeShade="BF"/>
          <w:sz w:val="24"/>
          <w:szCs w:val="24"/>
        </w:rPr>
      </w:pPr>
      <w:bookmarkStart w:id="56" w:name="_Toc354505392"/>
      <w:r w:rsidRPr="004342CE">
        <w:rPr>
          <w:color w:val="E36C0A" w:themeColor="accent6" w:themeShade="BF"/>
          <w:sz w:val="24"/>
          <w:szCs w:val="24"/>
        </w:rPr>
        <w:t xml:space="preserve">Abbildung </w:t>
      </w:r>
      <w:r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Pr="004342CE">
        <w:rPr>
          <w:color w:val="E36C0A" w:themeColor="accent6" w:themeShade="BF"/>
          <w:sz w:val="24"/>
          <w:szCs w:val="24"/>
        </w:rPr>
        <w:fldChar w:fldCharType="separate"/>
      </w:r>
      <w:r w:rsidR="00B531A6">
        <w:rPr>
          <w:noProof/>
          <w:color w:val="E36C0A" w:themeColor="accent6" w:themeShade="BF"/>
          <w:sz w:val="24"/>
          <w:szCs w:val="24"/>
        </w:rPr>
        <w:t>4</w:t>
      </w:r>
      <w:r w:rsidRPr="004342CE">
        <w:rPr>
          <w:color w:val="E36C0A" w:themeColor="accent6" w:themeShade="BF"/>
          <w:sz w:val="24"/>
          <w:szCs w:val="24"/>
        </w:rPr>
        <w:fldChar w:fldCharType="end"/>
      </w:r>
      <w:r w:rsidRPr="004342CE">
        <w:rPr>
          <w:color w:val="E36C0A" w:themeColor="accent6" w:themeShade="BF"/>
          <w:sz w:val="24"/>
          <w:szCs w:val="24"/>
        </w:rPr>
        <w:t xml:space="preserve"> - Beschreibt das Zusammenspiel zwischen einem Subversion Server und mehreren Clients.</w:t>
      </w:r>
      <w:bookmarkEnd w:id="56"/>
    </w:p>
    <w:p w:rsidR="004342CE" w:rsidRDefault="004342CE" w:rsidP="00EB5B8C">
      <w:pPr>
        <w:pStyle w:val="Heading1"/>
      </w:pPr>
      <w:bookmarkStart w:id="57" w:name="_Toc354502265"/>
    </w:p>
    <w:p w:rsidR="00206D04" w:rsidRDefault="00EB5B8C" w:rsidP="00EB5B8C">
      <w:pPr>
        <w:pStyle w:val="Heading1"/>
        <w:rPr>
          <w:ins w:id="58" w:author="Afaci Miratgo" w:date="2013-04-22T22:36:00Z"/>
        </w:rPr>
      </w:pPr>
      <w:bookmarkStart w:id="59" w:name="_Toc354682561"/>
      <w:ins w:id="60" w:author="Afaci Miratgo" w:date="2013-04-22T22:36:00Z">
        <w:r>
          <w:t>Funktionales Spezifikationsdokument</w:t>
        </w:r>
        <w:bookmarkEnd w:id="57"/>
        <w:bookmarkEnd w:id="59"/>
      </w:ins>
    </w:p>
    <w:p w:rsidR="00BA400D" w:rsidRPr="00145A82" w:rsidRDefault="00BA400D" w:rsidP="00BA400D">
      <w:pPr>
        <w:pStyle w:val="Heading1"/>
        <w:keepNext/>
        <w:keepLines/>
        <w:pBdr>
          <w:bottom w:val="none" w:sz="0" w:space="0" w:color="auto"/>
        </w:pBdr>
        <w:spacing w:before="480"/>
        <w:ind w:left="432" w:hanging="432"/>
        <w:rPr>
          <w:ins w:id="61" w:author="Afaci Miratgo" w:date="2013-04-22T22:36:00Z"/>
        </w:rPr>
      </w:pPr>
      <w:bookmarkStart w:id="62" w:name="_Toc320095677"/>
      <w:bookmarkStart w:id="63" w:name="_Toc354502266"/>
      <w:bookmarkStart w:id="64" w:name="_Toc354682562"/>
      <w:ins w:id="65" w:author="Afaci Miratgo" w:date="2013-04-22T22:36:00Z">
        <w:r>
          <w:t>Allgemein</w:t>
        </w:r>
        <w:bookmarkEnd w:id="62"/>
        <w:bookmarkEnd w:id="63"/>
        <w:bookmarkEnd w:id="64"/>
      </w:ins>
    </w:p>
    <w:p w:rsidR="00BA400D" w:rsidRPr="00145A82" w:rsidRDefault="00BA400D" w:rsidP="00BA400D">
      <w:pPr>
        <w:rPr>
          <w:ins w:id="66" w:author="Afaci Miratgo" w:date="2013-04-22T22:36:00Z"/>
        </w:rPr>
      </w:pPr>
    </w:p>
    <w:p w:rsidR="00BA400D" w:rsidRPr="00145A82" w:rsidRDefault="00BA400D" w:rsidP="00BA400D">
      <w:pPr>
        <w:pStyle w:val="Heading2"/>
        <w:keepNext/>
        <w:keepLines/>
        <w:numPr>
          <w:ilvl w:val="1"/>
          <w:numId w:val="0"/>
        </w:numPr>
        <w:spacing w:before="200"/>
        <w:ind w:left="576" w:hanging="576"/>
        <w:rPr>
          <w:ins w:id="67" w:author="Afaci Miratgo" w:date="2013-04-22T22:36:00Z"/>
        </w:rPr>
      </w:pPr>
      <w:bookmarkStart w:id="68" w:name="_Toc320095678"/>
      <w:bookmarkStart w:id="69" w:name="_Toc354502267"/>
      <w:bookmarkStart w:id="70" w:name="_Toc354682563"/>
      <w:ins w:id="71" w:author="Afaci Miratgo" w:date="2013-04-22T22:36:00Z">
        <w:r>
          <w:t>Zusammenfassung</w:t>
        </w:r>
        <w:bookmarkEnd w:id="68"/>
        <w:bookmarkEnd w:id="69"/>
        <w:bookmarkEnd w:id="70"/>
      </w:ins>
    </w:p>
    <w:p w:rsidR="00BA400D" w:rsidRDefault="00BA400D" w:rsidP="00BA400D">
      <w:pPr>
        <w:rPr>
          <w:ins w:id="72" w:author="Afaci Miratgo" w:date="2013-04-22T22:36:00Z"/>
        </w:rPr>
      </w:pPr>
      <w:ins w:id="73" w:author="Afaci Miratgo" w:date="2013-04-22T22:36:00Z">
        <w:r>
          <w:t>Das Projekt für die Firma Aberger Software GmbH soll zum Erstellen von Postkarten dienen und diese anschließend hochzuladen. Der Bestellvorgang ist dabei nicht im Projektumfang.</w:t>
        </w:r>
      </w:ins>
    </w:p>
    <w:p w:rsidR="00BA400D" w:rsidRPr="00145A82" w:rsidRDefault="00BA400D" w:rsidP="00BA400D">
      <w:pPr>
        <w:rPr>
          <w:ins w:id="74" w:author="Afaci Miratgo" w:date="2013-04-22T22:36:00Z"/>
        </w:rPr>
      </w:pPr>
      <w:ins w:id="75" w:author="Afaci Miratgo" w:date="2013-04-22T22:36:00Z">
        <w:r>
          <w:t>Beim Start werden eine vorhandene Vorlage ausgewählt, die vorinstalliert sind bzw. weitere heruntergeladen werden können.</w:t>
        </w:r>
        <w:r>
          <w:br/>
          <w:t>Anschließend nimmt der Benutzer ein Bild von seinen eigenen Bildern und kann dieses dann in der Vorlage bearbeiten.</w:t>
        </w:r>
      </w:ins>
    </w:p>
    <w:p w:rsidR="00BA400D" w:rsidRPr="00145A82" w:rsidRDefault="00BA400D" w:rsidP="00BA400D">
      <w:pPr>
        <w:pStyle w:val="Heading2"/>
        <w:keepNext/>
        <w:keepLines/>
        <w:numPr>
          <w:ilvl w:val="1"/>
          <w:numId w:val="0"/>
        </w:numPr>
        <w:spacing w:before="200"/>
        <w:ind w:left="576" w:hanging="576"/>
        <w:rPr>
          <w:ins w:id="76" w:author="Afaci Miratgo" w:date="2013-04-22T22:36:00Z"/>
        </w:rPr>
      </w:pPr>
      <w:bookmarkStart w:id="77" w:name="_Toc320095679"/>
      <w:bookmarkStart w:id="78" w:name="_Toc354502268"/>
      <w:bookmarkStart w:id="79" w:name="_Toc354682564"/>
      <w:ins w:id="80" w:author="Afaci Miratgo" w:date="2013-04-22T22:36:00Z">
        <w:r>
          <w:lastRenderedPageBreak/>
          <w:t>Voraussetzungen</w:t>
        </w:r>
        <w:bookmarkEnd w:id="77"/>
        <w:bookmarkEnd w:id="78"/>
        <w:bookmarkEnd w:id="79"/>
      </w:ins>
    </w:p>
    <w:p w:rsidR="00BA400D" w:rsidRDefault="00BA400D" w:rsidP="00BA400D">
      <w:pPr>
        <w:pStyle w:val="ListParagraph"/>
        <w:numPr>
          <w:ilvl w:val="0"/>
          <w:numId w:val="37"/>
        </w:numPr>
        <w:jc w:val="left"/>
        <w:rPr>
          <w:ins w:id="81" w:author="Afaci Miratgo" w:date="2013-04-22T22:36:00Z"/>
        </w:rPr>
      </w:pPr>
      <w:ins w:id="82" w:author="Afaci Miratgo" w:date="2013-04-22T22:36:00Z">
        <w:r>
          <w:t>Ein Webserver mit PHP-Unterstützung</w:t>
        </w:r>
      </w:ins>
    </w:p>
    <w:p w:rsidR="00BA400D" w:rsidRPr="00145A82" w:rsidRDefault="00BA400D" w:rsidP="00BA400D">
      <w:pPr>
        <w:pStyle w:val="ListParagraph"/>
        <w:numPr>
          <w:ilvl w:val="0"/>
          <w:numId w:val="37"/>
        </w:numPr>
        <w:jc w:val="left"/>
        <w:rPr>
          <w:ins w:id="83" w:author="Afaci Miratgo" w:date="2013-04-22T22:36:00Z"/>
        </w:rPr>
      </w:pPr>
      <w:ins w:id="84" w:author="Afaci Miratgo" w:date="2013-04-22T22:36:00Z">
        <w:r>
          <w:t>Vorhandene Bilder auf dem Gerät</w:t>
        </w:r>
      </w:ins>
    </w:p>
    <w:p w:rsidR="00BA400D" w:rsidRPr="00145A82" w:rsidRDefault="00BA400D" w:rsidP="00BA400D">
      <w:pPr>
        <w:pStyle w:val="Heading2"/>
        <w:keepNext/>
        <w:keepLines/>
        <w:numPr>
          <w:ilvl w:val="1"/>
          <w:numId w:val="0"/>
        </w:numPr>
        <w:spacing w:before="200"/>
        <w:ind w:left="576" w:hanging="576"/>
        <w:rPr>
          <w:ins w:id="85" w:author="Afaci Miratgo" w:date="2013-04-22T22:36:00Z"/>
        </w:rPr>
      </w:pPr>
      <w:bookmarkStart w:id="86" w:name="_Toc320095680"/>
      <w:bookmarkStart w:id="87" w:name="_Toc354502269"/>
      <w:bookmarkStart w:id="88" w:name="_Toc354682565"/>
      <w:ins w:id="89" w:author="Afaci Miratgo" w:date="2013-04-22T22:36:00Z">
        <w:r>
          <w:t>Abhängigkeiten</w:t>
        </w:r>
        <w:bookmarkEnd w:id="86"/>
        <w:bookmarkEnd w:id="87"/>
        <w:bookmarkEnd w:id="88"/>
      </w:ins>
    </w:p>
    <w:p w:rsidR="00BA400D" w:rsidRPr="00145A82" w:rsidRDefault="00BA400D" w:rsidP="00BA400D">
      <w:pPr>
        <w:rPr>
          <w:ins w:id="90" w:author="Afaci Miratgo" w:date="2013-04-22T22:36:00Z"/>
        </w:rPr>
      </w:pPr>
    </w:p>
    <w:p w:rsidR="00823492" w:rsidRPr="00085B1F" w:rsidRDefault="00BA400D" w:rsidP="00823492">
      <w:pPr>
        <w:numPr>
          <w:ilvl w:val="0"/>
          <w:numId w:val="35"/>
        </w:numPr>
        <w:spacing w:after="200"/>
        <w:rPr>
          <w:ins w:id="91" w:author="Afaci Miratgo" w:date="2013-04-22T22:36:00Z"/>
        </w:rPr>
      </w:pPr>
      <w:ins w:id="92" w:author="Afaci Miratgo" w:date="2013-04-22T22:36:00Z">
        <w:r w:rsidRPr="00085B1F">
          <w:t>Die Android App wird in den Android Market gestellt.</w:t>
        </w:r>
      </w:ins>
    </w:p>
    <w:p w:rsidR="00BA400D" w:rsidRPr="00085B1F" w:rsidRDefault="00BA400D" w:rsidP="00BA400D">
      <w:pPr>
        <w:rPr>
          <w:ins w:id="93" w:author="Afaci Miratgo" w:date="2013-04-22T22:36:00Z"/>
        </w:rPr>
      </w:pPr>
    </w:p>
    <w:p w:rsidR="00BA400D" w:rsidRPr="00145A82" w:rsidRDefault="00BA400D" w:rsidP="00BA400D">
      <w:pPr>
        <w:pStyle w:val="Heading1"/>
        <w:keepNext/>
        <w:keepLines/>
        <w:pBdr>
          <w:bottom w:val="none" w:sz="0" w:space="0" w:color="auto"/>
        </w:pBdr>
        <w:spacing w:before="480"/>
        <w:ind w:left="432" w:hanging="432"/>
        <w:rPr>
          <w:ins w:id="94" w:author="Afaci Miratgo" w:date="2013-04-22T22:36:00Z"/>
        </w:rPr>
      </w:pPr>
      <w:ins w:id="95" w:author="Afaci Miratgo" w:date="2013-04-22T22:36:00Z">
        <w:r w:rsidRPr="00085B1F">
          <w:br w:type="page"/>
        </w:r>
        <w:bookmarkStart w:id="96" w:name="_Toc320095681"/>
        <w:bookmarkStart w:id="97" w:name="_Toc354502270"/>
        <w:bookmarkStart w:id="98" w:name="_Toc354682566"/>
        <w:r>
          <w:lastRenderedPageBreak/>
          <w:t>Prozess Spezifikation</w:t>
        </w:r>
        <w:bookmarkEnd w:id="96"/>
        <w:bookmarkEnd w:id="97"/>
        <w:bookmarkEnd w:id="98"/>
      </w:ins>
    </w:p>
    <w:p w:rsidR="00BA400D" w:rsidRPr="00145A82" w:rsidRDefault="00BA400D" w:rsidP="00BA400D">
      <w:pPr>
        <w:rPr>
          <w:ins w:id="99" w:author="Afaci Miratgo" w:date="2013-04-22T22:36:00Z"/>
        </w:rPr>
      </w:pPr>
    </w:p>
    <w:p w:rsidR="00BA400D" w:rsidRDefault="00BA400D" w:rsidP="00BA400D">
      <w:pPr>
        <w:rPr>
          <w:ins w:id="100" w:author="Afaci Miratgo" w:date="2013-04-22T22:36:00Z"/>
        </w:rPr>
      </w:pPr>
      <w:ins w:id="101" w:author="Afaci Miratgo" w:date="2013-04-22T22:36:00Z">
        <w:r>
          <w:t>Beim ersten Start werden dem Benutzer bereits mitgelieferte Vorlagen angezeigt, von denen er sich eines davon auswählen kann. Es stehen ihm aber weitere Vorlagen bzw. Bearbeitungsmöglichkeiten zur Verfügung.</w:t>
        </w:r>
      </w:ins>
    </w:p>
    <w:p w:rsidR="00BA400D" w:rsidRPr="00C858F4" w:rsidRDefault="00BA400D" w:rsidP="00BA400D">
      <w:pPr>
        <w:numPr>
          <w:ilvl w:val="0"/>
          <w:numId w:val="36"/>
        </w:numPr>
        <w:spacing w:after="200"/>
        <w:rPr>
          <w:ins w:id="102" w:author="Afaci Miratgo" w:date="2013-04-22T22:36:00Z"/>
        </w:rPr>
      </w:pPr>
      <w:ins w:id="103" w:author="Afaci Miratgo" w:date="2013-04-22T22:36:00Z">
        <w:r>
          <w:t>Es können weitere Vorlagen aus dem Internet heruntergeladen werden. Dies ist natürlich kostenlos m</w:t>
        </w:r>
        <w:r w:rsidR="00823492">
          <w:t>öglich. Die auf dem Server vorgefertigt liegenden ZIP-Dateien werden in eine Repository-Datei gespeichert, da eine Suche auf dem Server zu aufwendig wäre bzw. diesen sehr auslasten würde. Erst aus diesem Repository, der den Pfad zu den Archiven enthält, kann der Download-Vorgang gestartet werden.</w:t>
        </w:r>
      </w:ins>
    </w:p>
    <w:p w:rsidR="00BA400D" w:rsidRDefault="00823492" w:rsidP="00BA400D">
      <w:pPr>
        <w:numPr>
          <w:ilvl w:val="0"/>
          <w:numId w:val="36"/>
        </w:numPr>
        <w:spacing w:after="200"/>
        <w:rPr>
          <w:ins w:id="104" w:author="Afaci Miratgo" w:date="2013-04-22T22:36:00Z"/>
        </w:rPr>
      </w:pPr>
      <w:ins w:id="105" w:author="Afaci Miratgo" w:date="2013-04-22T22:36:00Z">
        <w:r>
          <w:t>Der Benutzer kann, nachdem er sich für eine Vorlage entschieden hat, ein Bild aus seiner Galerie wählen. Anschließend kann er dieses Bild beliebig verschieben, drehen und/oder vergrößern bzw. verkleinern. Dabei werden immer die vorgefertigten Bilder als SVG-Datei spezifiziert.</w:t>
        </w:r>
      </w:ins>
    </w:p>
    <w:p w:rsidR="00BA400D" w:rsidRDefault="00823492" w:rsidP="00BA400D">
      <w:pPr>
        <w:numPr>
          <w:ilvl w:val="0"/>
          <w:numId w:val="36"/>
        </w:numPr>
        <w:spacing w:after="200"/>
        <w:rPr>
          <w:ins w:id="106" w:author="Afaci Miratgo" w:date="2013-04-22T22:36:00Z"/>
        </w:rPr>
      </w:pPr>
      <w:ins w:id="107" w:author="Afaci Miratgo" w:date="2013-04-22T22:36:00Z">
        <w:r>
          <w:t>Nachdem der Benutzer mit dem Bearbeiten fertig ist, kann er seine Datei auf den Server hochladen. Dabei muss er zuvor seine persönlichen Informationen angeben, um ihn zu identifizieren. Zahlungsinformationen sind dabei noch nicht nötig.</w:t>
        </w:r>
      </w:ins>
    </w:p>
    <w:p w:rsidR="001C0E4D" w:rsidRPr="001C0E4D" w:rsidRDefault="001C0E4D" w:rsidP="001C0E4D">
      <w:pPr>
        <w:spacing w:after="200"/>
        <w:ind w:left="720"/>
        <w:rPr>
          <w:ins w:id="108" w:author="Afaci Miratgo" w:date="2013-04-22T22:36:00Z"/>
          <w:rStyle w:val="Strong"/>
        </w:rPr>
      </w:pPr>
      <w:ins w:id="109" w:author="Afaci Miratgo" w:date="2013-04-22T22:36:00Z">
        <w:r>
          <w:rPr>
            <w:rStyle w:val="Strong"/>
          </w:rPr>
          <w:t>Folgende TEXTE sind nur Beispiele von einem anderen Projekt, dies wird noch bearbeitet.</w:t>
        </w:r>
      </w:ins>
    </w:p>
    <w:p w:rsidR="00BA400D" w:rsidRPr="00145A82" w:rsidRDefault="00823492" w:rsidP="00BA400D">
      <w:pPr>
        <w:pStyle w:val="Heading3"/>
        <w:keepNext/>
        <w:keepLines/>
        <w:numPr>
          <w:ilvl w:val="2"/>
          <w:numId w:val="0"/>
        </w:numPr>
        <w:spacing w:before="200"/>
        <w:ind w:left="720" w:hanging="720"/>
        <w:rPr>
          <w:ins w:id="110" w:author="Afaci Miratgo" w:date="2013-04-22T22:36:00Z"/>
        </w:rPr>
      </w:pPr>
      <w:bookmarkStart w:id="111" w:name="_Toc354502271"/>
      <w:bookmarkStart w:id="112" w:name="_Toc354682567"/>
      <w:ins w:id="113" w:author="Afaci Miratgo" w:date="2013-04-22T22:36:00Z">
        <w:r>
          <w:t>Template-Auswahl bzw. Erweiterung</w:t>
        </w:r>
        <w:bookmarkEnd w:id="111"/>
        <w:bookmarkEnd w:id="112"/>
      </w:ins>
    </w:p>
    <w:p w:rsidR="00BA400D" w:rsidRDefault="00BA400D" w:rsidP="00BA400D">
      <w:pPr>
        <w:rPr>
          <w:ins w:id="114" w:author="Afaci Miratgo" w:date="2013-04-22T22:36:00Z"/>
        </w:rPr>
      </w:pPr>
      <w:ins w:id="115" w:author="Afaci Miratgo" w:date="2013-04-22T22:36:00Z">
        <w:r>
          <w:t>Zuerst muss ein User oder eine Userin eingeloggt werden um überhaupt Zugriff auf Daten in der Datenbank zu haben. Das soll sowohl bei der Android App als auch auf der Website einmal passieren. Dann werden die Login-Daten gespeichert um jedes weiter Mal direkt starten zu können</w:t>
        </w:r>
      </w:ins>
    </w:p>
    <w:p w:rsidR="00BA400D" w:rsidRPr="00EB4103" w:rsidRDefault="00BA400D" w:rsidP="00BA400D">
      <w:pPr>
        <w:rPr>
          <w:ins w:id="116" w:author="Afaci Miratgo" w:date="2013-04-22T22:36:00Z"/>
          <w:rStyle w:val="Fehler"/>
        </w:rPr>
      </w:pPr>
      <w:ins w:id="117" w:author="Afaci Miratgo" w:date="2013-04-22T22:36:00Z">
        <w:r>
          <w:rPr>
            <w:rStyle w:val="Fehler"/>
          </w:rPr>
          <w:t>Fehler: Es konnten keine passenden Logins gefunden werden, dann wird erneut gefragt</w:t>
        </w:r>
      </w:ins>
    </w:p>
    <w:p w:rsidR="00BA400D" w:rsidRDefault="00BA400D" w:rsidP="00BA400D">
      <w:pPr>
        <w:rPr>
          <w:ins w:id="118" w:author="Afaci Miratgo" w:date="2013-04-22T22:36:00Z"/>
        </w:rPr>
      </w:pPr>
      <w:ins w:id="119" w:author="Afaci Miratgo" w:date="2013-04-22T22:36:00Z">
        <w:r>
          <w:t>Danach werden drei Optionen angezeigt die ausgewählt werden können</w:t>
        </w:r>
      </w:ins>
    </w:p>
    <w:p w:rsidR="00BA400D" w:rsidRPr="00145A82" w:rsidRDefault="00BA400D" w:rsidP="00BA400D">
      <w:pPr>
        <w:rPr>
          <w:ins w:id="120" w:author="Afaci Miratgo" w:date="2013-04-22T22:36:00Z"/>
        </w:rPr>
      </w:pPr>
    </w:p>
    <w:p w:rsidR="00BA400D" w:rsidRDefault="00823492" w:rsidP="00BA400D">
      <w:pPr>
        <w:pStyle w:val="Heading3"/>
        <w:keepNext/>
        <w:keepLines/>
        <w:numPr>
          <w:ilvl w:val="2"/>
          <w:numId w:val="0"/>
        </w:numPr>
        <w:spacing w:before="200"/>
        <w:ind w:left="720" w:hanging="720"/>
        <w:rPr>
          <w:ins w:id="121" w:author="Afaci Miratgo" w:date="2013-04-22T22:36:00Z"/>
        </w:rPr>
      </w:pPr>
      <w:bookmarkStart w:id="122" w:name="_Toc354502272"/>
      <w:bookmarkStart w:id="123" w:name="_Toc354682568"/>
      <w:ins w:id="124" w:author="Afaci Miratgo" w:date="2013-04-22T22:36:00Z">
        <w:r>
          <w:t>SVG-Dateien bearbeiten</w:t>
        </w:r>
        <w:bookmarkEnd w:id="122"/>
        <w:bookmarkEnd w:id="123"/>
      </w:ins>
    </w:p>
    <w:p w:rsidR="00BA400D" w:rsidRPr="00EB4103" w:rsidRDefault="00BA400D" w:rsidP="00BA400D">
      <w:pPr>
        <w:rPr>
          <w:ins w:id="125" w:author="Afaci Miratgo" w:date="2013-04-22T22:36:00Z"/>
        </w:rPr>
      </w:pPr>
    </w:p>
    <w:p w:rsidR="00BA400D" w:rsidRDefault="00BA400D" w:rsidP="00BA400D">
      <w:pPr>
        <w:rPr>
          <w:ins w:id="126" w:author="Afaci Miratgo" w:date="2013-04-22T22:36:00Z"/>
        </w:rPr>
      </w:pPr>
      <w:ins w:id="127" w:author="Afaci Miratgo" w:date="2013-04-22T22:36:00Z">
        <w:r>
          <w:t xml:space="preserve">Gesucht werden kann hier nach Artikelnummer oder Beschreibung, dann werden alle Artikel angezeigt die auf die Eingabedaten passen. Es kann auf einen der Artikel geklickt werden um die Detailansicht für diesen aufzurufen (Kapitel </w:t>
        </w:r>
        <w:r w:rsidR="0001038E">
          <w:fldChar w:fldCharType="begin"/>
        </w:r>
        <w:r>
          <w:instrText xml:space="preserve"> REF _Ref320021641 \r \h </w:instrText>
        </w:r>
      </w:ins>
      <w:ins w:id="128" w:author="Afaci Miratgo" w:date="2013-04-22T22:36:00Z">
        <w:r w:rsidR="0001038E">
          <w:fldChar w:fldCharType="separate"/>
        </w:r>
        <w:r>
          <w:t>2.1.5</w:t>
        </w:r>
        <w:r w:rsidR="0001038E">
          <w:fldChar w:fldCharType="end"/>
        </w:r>
        <w:r>
          <w:t>)</w:t>
        </w:r>
      </w:ins>
    </w:p>
    <w:p w:rsidR="00BA400D" w:rsidRPr="00EB4103" w:rsidRDefault="00BA400D" w:rsidP="00BA400D">
      <w:pPr>
        <w:rPr>
          <w:ins w:id="129" w:author="Afaci Miratgo" w:date="2013-04-22T22:36:00Z"/>
          <w:bCs/>
          <w:color w:val="0070C0"/>
        </w:rPr>
      </w:pPr>
      <w:ins w:id="130" w:author="Afaci Miratgo" w:date="2013-04-22T22:36:00Z">
        <w:r>
          <w:rPr>
            <w:rStyle w:val="Fehler"/>
          </w:rPr>
          <w:lastRenderedPageBreak/>
          <w:t>Fehler: Es konnten keine Daten gefunden werden, dann werden auch keine Daten angezeigt und es müssen neue Eingabedaten angegeben werden</w:t>
        </w:r>
      </w:ins>
    </w:p>
    <w:p w:rsidR="00BA400D" w:rsidRDefault="00823492" w:rsidP="00BA400D">
      <w:pPr>
        <w:pStyle w:val="Heading3"/>
        <w:keepNext/>
        <w:keepLines/>
        <w:numPr>
          <w:ilvl w:val="2"/>
          <w:numId w:val="0"/>
        </w:numPr>
        <w:spacing w:before="200"/>
        <w:ind w:left="720" w:hanging="720"/>
        <w:rPr>
          <w:ins w:id="131" w:author="Afaci Miratgo" w:date="2013-04-22T22:36:00Z"/>
        </w:rPr>
      </w:pPr>
      <w:bookmarkStart w:id="132" w:name="_Toc354502273"/>
      <w:bookmarkStart w:id="133" w:name="_Toc354682569"/>
      <w:ins w:id="134" w:author="Afaci Miratgo" w:date="2013-04-22T22:36:00Z">
        <w:r>
          <w:t>Fertiges Bild hochladen</w:t>
        </w:r>
        <w:bookmarkEnd w:id="132"/>
        <w:bookmarkEnd w:id="133"/>
      </w:ins>
    </w:p>
    <w:p w:rsidR="00BA400D" w:rsidRDefault="00BA400D" w:rsidP="00BA400D">
      <w:pPr>
        <w:rPr>
          <w:ins w:id="135" w:author="Afaci Miratgo" w:date="2013-04-22T22:36:00Z"/>
        </w:rPr>
      </w:pPr>
    </w:p>
    <w:p w:rsidR="00BA400D" w:rsidRDefault="00BA400D" w:rsidP="00BA400D">
      <w:pPr>
        <w:rPr>
          <w:ins w:id="136" w:author="Afaci Miratgo" w:date="2013-04-22T22:36:00Z"/>
        </w:rPr>
      </w:pPr>
      <w:ins w:id="137" w:author="Afaci Miratgo" w:date="2013-04-22T22:36:00Z">
        <w:r>
          <w:t>Die Bezugsnummer des Exportbegleitdokuments wird eingegeben und gesucht. Alle passenden Einträge in der Datenbank werden angezeigt und es kann auf einen dieser Einträge geklickt werden um den Barcode dieses Dokuments anzuzeigen</w:t>
        </w:r>
      </w:ins>
    </w:p>
    <w:p w:rsidR="00BA400D" w:rsidRDefault="00BA400D" w:rsidP="00BA400D">
      <w:pPr>
        <w:rPr>
          <w:ins w:id="138" w:author="Afaci Miratgo" w:date="2013-04-22T22:36:00Z"/>
        </w:rPr>
      </w:pPr>
    </w:p>
    <w:p w:rsidR="00BA400D" w:rsidRDefault="00BA400D" w:rsidP="00BA400D">
      <w:pPr>
        <w:rPr>
          <w:ins w:id="139" w:author="Afaci Miratgo" w:date="2013-04-22T22:36:00Z"/>
          <w:rStyle w:val="Fehler"/>
        </w:rPr>
      </w:pPr>
      <w:ins w:id="140" w:author="Afaci Miratgo" w:date="2013-04-22T22:36:00Z">
        <w:r>
          <w:rPr>
            <w:rStyle w:val="Fehler"/>
          </w:rPr>
          <w:t>Fehler: Es wird kein Begleitdokument gefunden, dann muss neu gesucht werden</w:t>
        </w:r>
      </w:ins>
    </w:p>
    <w:p w:rsidR="00BA400D" w:rsidRPr="003C7CF4" w:rsidRDefault="00BA400D" w:rsidP="00BA400D">
      <w:pPr>
        <w:rPr>
          <w:ins w:id="141" w:author="Afaci Miratgo" w:date="2013-04-22T22:36:00Z"/>
          <w:rStyle w:val="Fehler"/>
        </w:rPr>
      </w:pPr>
      <w:ins w:id="142" w:author="Afaci Miratgo" w:date="2013-04-22T22:36:00Z">
        <w:r>
          <w:rPr>
            <w:rStyle w:val="Fehler"/>
          </w:rPr>
          <w:t>Fehler: Der Download und die Anzeige des Barcodes wurden nicht abgeschlossen, dann wird ein neuer Versuch gestartet oder ein Fehler angezeigt</w:t>
        </w:r>
      </w:ins>
    </w:p>
    <w:p w:rsidR="00BA400D" w:rsidRPr="00145A82" w:rsidRDefault="00BA400D" w:rsidP="00BA400D">
      <w:pPr>
        <w:pStyle w:val="Heading3"/>
        <w:keepNext/>
        <w:keepLines/>
        <w:numPr>
          <w:ilvl w:val="2"/>
          <w:numId w:val="0"/>
        </w:numPr>
        <w:spacing w:before="200"/>
        <w:ind w:left="720" w:hanging="720"/>
        <w:rPr>
          <w:ins w:id="143" w:author="Afaci Miratgo" w:date="2013-04-22T22:36:00Z"/>
        </w:rPr>
      </w:pPr>
      <w:bookmarkStart w:id="144" w:name="_Toc320095685"/>
      <w:bookmarkStart w:id="145" w:name="_Ref320095880"/>
      <w:bookmarkStart w:id="146" w:name="_Ref320095917"/>
      <w:bookmarkStart w:id="147" w:name="_Toc354502274"/>
      <w:bookmarkStart w:id="148" w:name="_Ref315698567"/>
      <w:bookmarkStart w:id="149" w:name="_Toc354682570"/>
      <w:ins w:id="150" w:author="Afaci Miratgo" w:date="2013-04-22T22:36:00Z">
        <w:r w:rsidRPr="007B53C1">
          <w:t>Statistiken</w:t>
        </w:r>
        <w:r>
          <w:t xml:space="preserve"> anzeigen</w:t>
        </w:r>
        <w:bookmarkEnd w:id="144"/>
        <w:bookmarkEnd w:id="145"/>
        <w:bookmarkEnd w:id="146"/>
        <w:bookmarkEnd w:id="147"/>
        <w:bookmarkEnd w:id="149"/>
      </w:ins>
    </w:p>
    <w:p w:rsidR="00BA400D" w:rsidRDefault="00BA400D" w:rsidP="00BA400D">
      <w:pPr>
        <w:rPr>
          <w:ins w:id="151" w:author="Afaci Miratgo" w:date="2013-04-22T22:36:00Z"/>
          <w:lang w:val="en-GB"/>
        </w:rPr>
      </w:pPr>
      <w:ins w:id="152" w:author="Afaci Miratgo" w:date="2013-04-22T22:36:00Z">
        <w:r>
          <w:rPr>
            <w:noProof/>
            <w:lang w:val="de-DE"/>
            <w:rPrChange w:id="153" w:author="Unknown">
              <w:rPr>
                <w:rFonts w:asciiTheme="minorHAnsi" w:hAnsiTheme="minorHAnsi"/>
                <w:b/>
                <w:bCs/>
                <w:smallCaps/>
                <w:noProof/>
                <w:sz w:val="22"/>
                <w:lang w:val="de-DE"/>
              </w:rPr>
            </w:rPrChange>
          </w:rPr>
          <w:drawing>
            <wp:inline distT="0" distB="0" distL="0" distR="0" wp14:anchorId="7AFA982F" wp14:editId="7AAD375C">
              <wp:extent cx="1724025" cy="3057525"/>
              <wp:effectExtent l="19050" t="0" r="9525" b="0"/>
              <wp:docPr id="16" name="Picture 6" descr="first statis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st statistik"/>
                      <pic:cNvPicPr>
                        <a:picLocks noChangeAspect="1" noChangeArrowheads="1"/>
                      </pic:cNvPicPr>
                    </pic:nvPicPr>
                    <pic:blipFill>
                      <a:blip r:embed="rId16" cstate="print"/>
                      <a:srcRect l="14503" r="15266"/>
                      <a:stretch>
                        <a:fillRect/>
                      </a:stretch>
                    </pic:blipFill>
                    <pic:spPr bwMode="auto">
                      <a:xfrm>
                        <a:off x="0" y="0"/>
                        <a:ext cx="1724025" cy="3057525"/>
                      </a:xfrm>
                      <a:prstGeom prst="rect">
                        <a:avLst/>
                      </a:prstGeom>
                      <a:noFill/>
                      <a:ln w="9525">
                        <a:noFill/>
                        <a:miter lim="800000"/>
                        <a:headEnd/>
                        <a:tailEnd/>
                      </a:ln>
                    </pic:spPr>
                  </pic:pic>
                </a:graphicData>
              </a:graphic>
            </wp:inline>
          </w:drawing>
        </w:r>
      </w:ins>
    </w:p>
    <w:p w:rsidR="00BA400D" w:rsidRPr="00BB532E" w:rsidRDefault="00BA400D" w:rsidP="00BA400D">
      <w:pPr>
        <w:rPr>
          <w:ins w:id="154" w:author="Afaci Miratgo" w:date="2013-04-22T22:36:00Z"/>
        </w:rPr>
      </w:pPr>
      <w:ins w:id="155" w:author="Afaci Miratgo" w:date="2013-04-22T22:36:00Z">
        <w:r w:rsidRPr="00BB532E">
          <w:t>Hier kann zwischen Einfuhr</w:t>
        </w:r>
        <w:r>
          <w:t xml:space="preserve">(Kapitel </w:t>
        </w:r>
        <w:r w:rsidR="0001038E">
          <w:fldChar w:fldCharType="begin"/>
        </w:r>
        <w:r>
          <w:instrText xml:space="preserve"> REF _Ref320025293 \r \h </w:instrText>
        </w:r>
      </w:ins>
      <w:ins w:id="156" w:author="Afaci Miratgo" w:date="2013-04-22T22:36:00Z">
        <w:r w:rsidR="0001038E">
          <w:fldChar w:fldCharType="separate"/>
        </w:r>
        <w:r>
          <w:t>2.1.7</w:t>
        </w:r>
        <w:r w:rsidR="0001038E">
          <w:fldChar w:fldCharType="end"/>
        </w:r>
        <w:r>
          <w:t>)</w:t>
        </w:r>
        <w:r w:rsidRPr="00BB532E">
          <w:t xml:space="preserve"> und Ausfuhrstatistik</w:t>
        </w:r>
        <w:r>
          <w:t xml:space="preserve">(Kapitel </w:t>
        </w:r>
        <w:r w:rsidR="0001038E">
          <w:fldChar w:fldCharType="begin"/>
        </w:r>
        <w:r>
          <w:instrText xml:space="preserve"> REF _Ref320025308 \r \h </w:instrText>
        </w:r>
      </w:ins>
      <w:ins w:id="157" w:author="Afaci Miratgo" w:date="2013-04-22T22:36:00Z">
        <w:r w:rsidR="0001038E">
          <w:fldChar w:fldCharType="separate"/>
        </w:r>
        <w:r>
          <w:t>2.1.6</w:t>
        </w:r>
        <w:r w:rsidR="0001038E">
          <w:fldChar w:fldCharType="end"/>
        </w:r>
        <w:r>
          <w:t>)</w:t>
        </w:r>
        <w:r w:rsidRPr="00BB532E">
          <w:t xml:space="preserve"> gewählt werden</w:t>
        </w:r>
      </w:ins>
    </w:p>
    <w:bookmarkEnd w:id="148"/>
    <w:p w:rsidR="00206D04" w:rsidRPr="00206D04" w:rsidRDefault="00EB5B8C">
      <w:pPr>
        <w:spacing w:after="200"/>
        <w:pPrChange w:id="158" w:author="Afaci Miratgo" w:date="2013-04-22T22:36:00Z">
          <w:pPr/>
        </w:pPrChange>
      </w:pPr>
      <w:ins w:id="159" w:author="Afaci Miratgo" w:date="2013-04-22T22:36:00Z">
        <w:r>
          <w:br w:type="page"/>
        </w:r>
      </w:ins>
    </w:p>
    <w:p w:rsidR="006A67D2" w:rsidRDefault="00BF5DD6" w:rsidP="007F6F4C">
      <w:pPr>
        <w:pStyle w:val="Heading2"/>
      </w:pPr>
      <w:bookmarkStart w:id="160" w:name="_Toc353217987"/>
      <w:bookmarkStart w:id="161" w:name="_Toc354502275"/>
      <w:bookmarkStart w:id="162" w:name="_Toc354682571"/>
      <w:r>
        <w:lastRenderedPageBreak/>
        <w:t>Kostenplanung</w:t>
      </w:r>
      <w:bookmarkEnd w:id="160"/>
      <w:bookmarkEnd w:id="161"/>
      <w:bookmarkEnd w:id="162"/>
    </w:p>
    <w:p w:rsidR="00BF5DD6" w:rsidRDefault="00BF5DD6" w:rsidP="00BF5DD6"/>
    <w:p w:rsidR="007570B1" w:rsidRDefault="007570B1" w:rsidP="007570B1">
      <w:pPr>
        <w:pStyle w:val="Heading3"/>
      </w:pPr>
      <w:bookmarkStart w:id="163" w:name="_Toc353217988"/>
      <w:bookmarkStart w:id="164" w:name="_Toc354502276"/>
      <w:bookmarkStart w:id="165" w:name="_Toc354682572"/>
      <w:r>
        <w:t>Arbeitsleistung</w:t>
      </w:r>
      <w:bookmarkEnd w:id="163"/>
      <w:bookmarkEnd w:id="164"/>
      <w:bookmarkEnd w:id="165"/>
    </w:p>
    <w:p w:rsidR="007570B1" w:rsidRDefault="007570B1" w:rsidP="00C65C1C">
      <w:pPr>
        <w:spacing w:line="360" w:lineRule="auto"/>
      </w:pPr>
      <w:r>
        <w:t>In der folgenden Tabelle wurden alle Personen berücksichtigt, die an unserer Diplomarbeit Mitgewirkt und zu ihrem gelingen beigetragen haben.</w:t>
      </w:r>
    </w:p>
    <w:p w:rsidR="007570B1" w:rsidRDefault="007570B1" w:rsidP="007570B1">
      <w:pPr>
        <w:pStyle w:val="Caption"/>
        <w:keepNext/>
      </w:pPr>
    </w:p>
    <w:tbl>
      <w:tblPr>
        <w:tblStyle w:val="MediumGrid2-Accent6"/>
        <w:tblW w:w="0" w:type="auto"/>
        <w:tblLook w:val="04A0" w:firstRow="1" w:lastRow="0" w:firstColumn="1" w:lastColumn="0" w:noHBand="0" w:noVBand="1"/>
      </w:tblPr>
      <w:tblGrid>
        <w:gridCol w:w="2375"/>
        <w:gridCol w:w="2375"/>
        <w:gridCol w:w="2375"/>
        <w:gridCol w:w="2375"/>
      </w:tblGrid>
      <w:tr w:rsidR="00BF5DD6" w:rsidTr="00BF5D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5" w:type="dxa"/>
          </w:tcPr>
          <w:p w:rsidR="00BF5DD6" w:rsidRDefault="00BF5DD6" w:rsidP="00C65C1C">
            <w:pPr>
              <w:spacing w:line="360" w:lineRule="auto"/>
              <w:jc w:val="center"/>
            </w:pPr>
            <w:r>
              <w:t>Kostenträger</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Stundenanzahl</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Stundensatz</w:t>
            </w:r>
          </w:p>
        </w:tc>
        <w:tc>
          <w:tcPr>
            <w:tcW w:w="2375" w:type="dxa"/>
          </w:tcPr>
          <w:p w:rsidR="00BF5DD6" w:rsidRDefault="00BF5DD6"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sidRPr="00BF5DD6">
              <w:rPr>
                <w:b w:val="0"/>
              </w:rPr>
              <w:t>Markus Heilmann</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45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20,00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900,00 €</w:t>
            </w:r>
          </w:p>
        </w:tc>
      </w:tr>
      <w:tr w:rsidR="00BF5DD6" w:rsidTr="00BF5DD6">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sidRPr="00BF5DD6">
              <w:rPr>
                <w:b w:val="0"/>
              </w:rPr>
              <w:t>Manuel Baumgartner</w:t>
            </w:r>
          </w:p>
        </w:tc>
        <w:tc>
          <w:tcPr>
            <w:tcW w:w="2375" w:type="dxa"/>
          </w:tcPr>
          <w:p w:rsid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43 h</w:t>
            </w:r>
          </w:p>
        </w:tc>
        <w:tc>
          <w:tcPr>
            <w:tcW w:w="2375" w:type="dxa"/>
            <w:vAlign w:val="bottom"/>
          </w:tcPr>
          <w:p w:rsidR="00BF5DD6" w:rsidRP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20</w:t>
            </w:r>
            <w:r w:rsidRPr="00BF5DD6">
              <w:t>,00</w:t>
            </w:r>
            <w:r>
              <w:t xml:space="preserve"> € / h</w:t>
            </w:r>
          </w:p>
        </w:tc>
        <w:tc>
          <w:tcPr>
            <w:tcW w:w="2375" w:type="dxa"/>
          </w:tcPr>
          <w:p w:rsidR="00BF5DD6" w:rsidRPr="002E0128" w:rsidRDefault="00BF5DD6" w:rsidP="00BF5DD6">
            <w:pPr>
              <w:jc w:val="right"/>
              <w:cnfStyle w:val="000000000000" w:firstRow="0" w:lastRow="0" w:firstColumn="0" w:lastColumn="0" w:oddVBand="0" w:evenVBand="0" w:oddHBand="0" w:evenHBand="0" w:firstRowFirstColumn="0" w:firstRowLastColumn="0" w:lastRowFirstColumn="0" w:lastRowLastColumn="0"/>
            </w:pPr>
            <w:r w:rsidRPr="002E0128">
              <w:t>860,00 €</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Pr="00BF5DD6" w:rsidRDefault="00BF5DD6" w:rsidP="00BF5DD6">
            <w:pPr>
              <w:spacing w:line="360" w:lineRule="auto"/>
              <w:rPr>
                <w:b w:val="0"/>
              </w:rPr>
            </w:pPr>
            <w:r>
              <w:rPr>
                <w:b w:val="0"/>
              </w:rPr>
              <w:t>DI Christian Aberger</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80,00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320,00 €</w:t>
            </w:r>
          </w:p>
        </w:tc>
      </w:tr>
      <w:tr w:rsidR="00BF5DD6" w:rsidTr="00BF5DD6">
        <w:tc>
          <w:tcPr>
            <w:cnfStyle w:val="001000000000" w:firstRow="0" w:lastRow="0" w:firstColumn="1" w:lastColumn="0" w:oddVBand="0" w:evenVBand="0" w:oddHBand="0" w:evenHBand="0" w:firstRowFirstColumn="0" w:firstRowLastColumn="0" w:lastRowFirstColumn="0" w:lastRowLastColumn="0"/>
            <w:tcW w:w="2375" w:type="dxa"/>
          </w:tcPr>
          <w:p w:rsidR="00BF5DD6" w:rsidRDefault="00BF5DD6" w:rsidP="00BF5DD6">
            <w:pPr>
              <w:spacing w:line="360" w:lineRule="auto"/>
              <w:rPr>
                <w:b w:val="0"/>
              </w:rPr>
            </w:pPr>
            <w:r>
              <w:rPr>
                <w:b w:val="0"/>
              </w:rPr>
              <w:t>Martin Brander</w:t>
            </w:r>
          </w:p>
        </w:tc>
        <w:tc>
          <w:tcPr>
            <w:tcW w:w="2375" w:type="dxa"/>
          </w:tcPr>
          <w:p w:rsid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t>3 h</w:t>
            </w:r>
          </w:p>
        </w:tc>
        <w:tc>
          <w:tcPr>
            <w:tcW w:w="2375" w:type="dxa"/>
            <w:vAlign w:val="bottom"/>
          </w:tcPr>
          <w:p w:rsidR="00BF5DD6" w:rsidRPr="00BF5DD6" w:rsidRDefault="00BF5DD6" w:rsidP="00BF5DD6">
            <w:pPr>
              <w:spacing w:line="360" w:lineRule="auto"/>
              <w:jc w:val="right"/>
              <w:cnfStyle w:val="000000000000" w:firstRow="0" w:lastRow="0" w:firstColumn="0" w:lastColumn="0" w:oddVBand="0" w:evenVBand="0" w:oddHBand="0" w:evenHBand="0" w:firstRowFirstColumn="0" w:firstRowLastColumn="0" w:lastRowFirstColumn="0" w:lastRowLastColumn="0"/>
            </w:pPr>
            <w:r w:rsidRPr="00BF5DD6">
              <w:t>75,00</w:t>
            </w:r>
            <w:r>
              <w:t xml:space="preserve"> € / h</w:t>
            </w:r>
          </w:p>
        </w:tc>
        <w:tc>
          <w:tcPr>
            <w:tcW w:w="2375" w:type="dxa"/>
          </w:tcPr>
          <w:p w:rsidR="00BF5DD6" w:rsidRPr="002E0128" w:rsidRDefault="00BF5DD6" w:rsidP="00BF5DD6">
            <w:pPr>
              <w:jc w:val="right"/>
              <w:cnfStyle w:val="000000000000" w:firstRow="0" w:lastRow="0" w:firstColumn="0" w:lastColumn="0" w:oddVBand="0" w:evenVBand="0" w:oddHBand="0" w:evenHBand="0" w:firstRowFirstColumn="0" w:firstRowLastColumn="0" w:lastRowFirstColumn="0" w:lastRowLastColumn="0"/>
            </w:pPr>
            <w:r w:rsidRPr="002E0128">
              <w:t>225,00 €</w:t>
            </w:r>
          </w:p>
        </w:tc>
      </w:tr>
      <w:tr w:rsidR="00BF5DD6" w:rsidTr="00BF5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BF5DD6" w:rsidRDefault="00BF5DD6" w:rsidP="00BF5DD6">
            <w:pPr>
              <w:spacing w:line="360" w:lineRule="auto"/>
              <w:rPr>
                <w:b w:val="0"/>
              </w:rPr>
            </w:pPr>
            <w:r>
              <w:rPr>
                <w:b w:val="0"/>
              </w:rPr>
              <w:t>Laptops</w:t>
            </w:r>
          </w:p>
        </w:tc>
        <w:tc>
          <w:tcPr>
            <w:tcW w:w="2375" w:type="dxa"/>
          </w:tcPr>
          <w:p w:rsid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t>48 h</w:t>
            </w:r>
          </w:p>
        </w:tc>
        <w:tc>
          <w:tcPr>
            <w:tcW w:w="2375" w:type="dxa"/>
            <w:vAlign w:val="bottom"/>
          </w:tcPr>
          <w:p w:rsidR="00BF5DD6" w:rsidRPr="00BF5DD6" w:rsidRDefault="00BF5DD6" w:rsidP="00BF5DD6">
            <w:pPr>
              <w:spacing w:line="360" w:lineRule="auto"/>
              <w:jc w:val="right"/>
              <w:cnfStyle w:val="000000100000" w:firstRow="0" w:lastRow="0" w:firstColumn="0" w:lastColumn="0" w:oddVBand="0" w:evenVBand="0" w:oddHBand="1" w:evenHBand="0" w:firstRowFirstColumn="0" w:firstRowLastColumn="0" w:lastRowFirstColumn="0" w:lastRowLastColumn="0"/>
            </w:pPr>
            <w:r w:rsidRPr="00BF5DD6">
              <w:t>2,00</w:t>
            </w:r>
            <w:r>
              <w:t xml:space="preserve"> € / h</w:t>
            </w:r>
          </w:p>
        </w:tc>
        <w:tc>
          <w:tcPr>
            <w:tcW w:w="2375" w:type="dxa"/>
          </w:tcPr>
          <w:p w:rsidR="00BF5DD6" w:rsidRPr="002E0128" w:rsidRDefault="00BF5DD6" w:rsidP="00BF5DD6">
            <w:pPr>
              <w:jc w:val="right"/>
              <w:cnfStyle w:val="000000100000" w:firstRow="0" w:lastRow="0" w:firstColumn="0" w:lastColumn="0" w:oddVBand="0" w:evenVBand="0" w:oddHBand="1" w:evenHBand="0" w:firstRowFirstColumn="0" w:firstRowLastColumn="0" w:lastRowFirstColumn="0" w:lastRowLastColumn="0"/>
            </w:pPr>
            <w:r w:rsidRPr="002E0128">
              <w:t>96,00 €</w:t>
            </w:r>
          </w:p>
        </w:tc>
      </w:tr>
      <w:tr w:rsidR="00BF5DD6" w:rsidTr="00BF5DD6">
        <w:tc>
          <w:tcPr>
            <w:cnfStyle w:val="001000000000" w:firstRow="0" w:lastRow="0" w:firstColumn="1" w:lastColumn="0" w:oddVBand="0" w:evenVBand="0" w:oddHBand="0" w:evenHBand="0" w:firstRowFirstColumn="0" w:firstRowLastColumn="0" w:lastRowFirstColumn="0" w:lastRowLastColumn="0"/>
            <w:tcW w:w="7125" w:type="dxa"/>
            <w:gridSpan w:val="3"/>
          </w:tcPr>
          <w:p w:rsidR="00BF5DD6" w:rsidRPr="00BF5DD6" w:rsidRDefault="00BF5DD6" w:rsidP="00BF5DD6">
            <w:pPr>
              <w:spacing w:line="360" w:lineRule="auto"/>
            </w:pPr>
            <w:r w:rsidRPr="00BF5DD6">
              <w:t>Summe</w:t>
            </w:r>
          </w:p>
        </w:tc>
        <w:tc>
          <w:tcPr>
            <w:tcW w:w="2375" w:type="dxa"/>
          </w:tcPr>
          <w:p w:rsidR="00BF5DD6" w:rsidRPr="00BF5DD6" w:rsidRDefault="00BF5DD6" w:rsidP="007570B1">
            <w:pPr>
              <w:keepNext/>
              <w:spacing w:line="360" w:lineRule="auto"/>
              <w:jc w:val="right"/>
              <w:cnfStyle w:val="000000000000" w:firstRow="0" w:lastRow="0" w:firstColumn="0" w:lastColumn="0" w:oddVBand="0" w:evenVBand="0" w:oddHBand="0" w:evenHBand="0" w:firstRowFirstColumn="0" w:firstRowLastColumn="0" w:lastRowFirstColumn="0" w:lastRowLastColumn="0"/>
              <w:rPr>
                <w:b/>
                <w:bCs/>
              </w:rPr>
            </w:pPr>
            <w:r w:rsidRPr="00BF5DD6">
              <w:rPr>
                <w:b/>
              </w:rPr>
              <w:t>2.401,00 €</w:t>
            </w:r>
          </w:p>
        </w:tc>
      </w:tr>
    </w:tbl>
    <w:p w:rsidR="00B863EE" w:rsidRDefault="007570B1" w:rsidP="004342CE">
      <w:pPr>
        <w:pStyle w:val="Caption"/>
        <w:spacing w:line="360" w:lineRule="auto"/>
        <w:jc w:val="center"/>
        <w:rPr>
          <w:color w:val="E36C0A" w:themeColor="accent6" w:themeShade="BF"/>
          <w:sz w:val="24"/>
          <w:szCs w:val="24"/>
        </w:rPr>
      </w:pPr>
      <w:bookmarkStart w:id="166" w:name="_Ref353214770"/>
      <w:bookmarkStart w:id="167" w:name="_Toc354504041"/>
      <w:r w:rsidRPr="004342CE">
        <w:rPr>
          <w:color w:val="E36C0A" w:themeColor="accent6" w:themeShade="BF"/>
          <w:sz w:val="24"/>
          <w:szCs w:val="24"/>
        </w:rPr>
        <w:t xml:space="preserve">Tabelle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Tabelle \* ARABIC </w:instrText>
      </w:r>
      <w:r w:rsidR="00B93C55" w:rsidRPr="004342CE">
        <w:rPr>
          <w:color w:val="E36C0A" w:themeColor="accent6" w:themeShade="BF"/>
          <w:sz w:val="24"/>
          <w:szCs w:val="24"/>
        </w:rPr>
        <w:fldChar w:fldCharType="separate"/>
      </w:r>
      <w:r w:rsidR="00F14B75" w:rsidRPr="004342CE">
        <w:rPr>
          <w:noProof/>
          <w:color w:val="E36C0A" w:themeColor="accent6" w:themeShade="BF"/>
          <w:sz w:val="24"/>
          <w:szCs w:val="24"/>
        </w:rPr>
        <w:t>1</w:t>
      </w:r>
      <w:r w:rsidR="00B93C55" w:rsidRPr="004342CE">
        <w:rPr>
          <w:color w:val="E36C0A" w:themeColor="accent6" w:themeShade="BF"/>
          <w:sz w:val="24"/>
          <w:szCs w:val="24"/>
        </w:rPr>
        <w:fldChar w:fldCharType="end"/>
      </w:r>
      <w:r w:rsidRPr="004342CE">
        <w:rPr>
          <w:color w:val="E36C0A" w:themeColor="accent6" w:themeShade="BF"/>
          <w:sz w:val="24"/>
          <w:szCs w:val="24"/>
        </w:rPr>
        <w:t xml:space="preserve"> </w:t>
      </w:r>
      <w:r w:rsidR="004342CE" w:rsidRPr="004342CE">
        <w:rPr>
          <w:color w:val="E36C0A" w:themeColor="accent6" w:themeShade="BF"/>
          <w:sz w:val="24"/>
          <w:szCs w:val="24"/>
        </w:rPr>
        <w:t>–</w:t>
      </w:r>
      <w:r w:rsidRPr="004342CE">
        <w:rPr>
          <w:color w:val="E36C0A" w:themeColor="accent6" w:themeShade="BF"/>
          <w:sz w:val="24"/>
          <w:szCs w:val="24"/>
        </w:rPr>
        <w:t xml:space="preserve"> Arbeitsleistung</w:t>
      </w:r>
      <w:bookmarkEnd w:id="166"/>
      <w:bookmarkEnd w:id="167"/>
    </w:p>
    <w:p w:rsidR="004342CE" w:rsidRPr="004342CE" w:rsidRDefault="004342CE" w:rsidP="004342CE">
      <w:r>
        <w:rPr>
          <w:noProof/>
          <w:lang w:val="de-DE"/>
        </w:rPr>
        <w:drawing>
          <wp:inline distT="0" distB="0" distL="0" distR="0" wp14:anchorId="6231C107" wp14:editId="29C70615">
            <wp:extent cx="5499100" cy="321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C65C1C" w:rsidRPr="004342CE" w:rsidRDefault="007570B1" w:rsidP="00206D04">
      <w:pPr>
        <w:pStyle w:val="Caption"/>
        <w:spacing w:line="360" w:lineRule="auto"/>
        <w:jc w:val="center"/>
        <w:rPr>
          <w:color w:val="E36C0A" w:themeColor="accent6" w:themeShade="BF"/>
          <w:sz w:val="24"/>
          <w:szCs w:val="24"/>
        </w:rPr>
      </w:pPr>
      <w:bookmarkStart w:id="168" w:name="_Toc354505393"/>
      <w:r w:rsidRPr="004342CE">
        <w:rPr>
          <w:color w:val="E36C0A" w:themeColor="accent6" w:themeShade="BF"/>
          <w:sz w:val="24"/>
          <w:szCs w:val="24"/>
        </w:rPr>
        <w:t xml:space="preserve">Abbildung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Abbildung \* ARABIC </w:instrText>
      </w:r>
      <w:r w:rsidR="00B93C55" w:rsidRPr="004342CE">
        <w:rPr>
          <w:color w:val="E36C0A" w:themeColor="accent6" w:themeShade="BF"/>
          <w:sz w:val="24"/>
          <w:szCs w:val="24"/>
        </w:rPr>
        <w:fldChar w:fldCharType="separate"/>
      </w:r>
      <w:r w:rsidR="00B531A6">
        <w:rPr>
          <w:noProof/>
          <w:color w:val="E36C0A" w:themeColor="accent6" w:themeShade="BF"/>
          <w:sz w:val="24"/>
          <w:szCs w:val="24"/>
        </w:rPr>
        <w:t>5</w:t>
      </w:r>
      <w:r w:rsidR="00B93C55" w:rsidRPr="004342CE">
        <w:rPr>
          <w:color w:val="E36C0A" w:themeColor="accent6" w:themeShade="BF"/>
          <w:sz w:val="24"/>
          <w:szCs w:val="24"/>
        </w:rPr>
        <w:fldChar w:fldCharType="end"/>
      </w:r>
      <w:r w:rsidRPr="004342CE">
        <w:rPr>
          <w:color w:val="E36C0A" w:themeColor="accent6" w:themeShade="BF"/>
          <w:sz w:val="24"/>
          <w:szCs w:val="24"/>
        </w:rPr>
        <w:t xml:space="preserve"> - Diagramm Arbeitsleistung</w:t>
      </w:r>
      <w:bookmarkStart w:id="169" w:name="_Toc353196765"/>
      <w:bookmarkStart w:id="170" w:name="_Toc353196989"/>
      <w:bookmarkEnd w:id="168"/>
    </w:p>
    <w:p w:rsidR="00206D04" w:rsidRPr="00206D04" w:rsidRDefault="00206D04" w:rsidP="00206D04"/>
    <w:p w:rsidR="004342CE" w:rsidRDefault="004342CE">
      <w:pPr>
        <w:spacing w:after="200"/>
        <w:rPr>
          <w:rFonts w:ascii="Trebuchet MS" w:eastAsia="Trebuchet MS" w:hAnsi="Trebuchet MS" w:cs="Trebuchet MS"/>
          <w:b/>
          <w:color w:val="666666"/>
          <w:sz w:val="28"/>
        </w:rPr>
      </w:pPr>
      <w:bookmarkStart w:id="171" w:name="_Toc353217989"/>
      <w:bookmarkStart w:id="172" w:name="_Toc354502277"/>
      <w:r>
        <w:br w:type="page"/>
      </w:r>
    </w:p>
    <w:p w:rsidR="00103EBF" w:rsidRDefault="00103EBF" w:rsidP="00103EBF">
      <w:pPr>
        <w:pStyle w:val="Heading3"/>
      </w:pPr>
      <w:bookmarkStart w:id="173" w:name="_Toc354682573"/>
      <w:r>
        <w:lastRenderedPageBreak/>
        <w:t>Lizenzkosten</w:t>
      </w:r>
      <w:bookmarkEnd w:id="171"/>
      <w:bookmarkEnd w:id="172"/>
      <w:bookmarkEnd w:id="173"/>
    </w:p>
    <w:p w:rsidR="00103EBF" w:rsidRDefault="00103EBF" w:rsidP="00C65C1C">
      <w:pPr>
        <w:spacing w:line="360" w:lineRule="auto"/>
        <w:jc w:val="both"/>
      </w:pPr>
      <w:r>
        <w:t>Die nachstehenden Beträge wurden in der Realität nicht beglichen, da es sich entweder um Lizenzen handelte. Die man bereits besaß oder zur Verfügung gestellt wurden. Diese Zahlen wurden aus Webshops entnommen.</w:t>
      </w:r>
    </w:p>
    <w:p w:rsidR="00C65C1C" w:rsidRDefault="00C65C1C" w:rsidP="00C65C1C">
      <w:pPr>
        <w:spacing w:line="360" w:lineRule="auto"/>
        <w:jc w:val="both"/>
      </w:pPr>
    </w:p>
    <w:tbl>
      <w:tblPr>
        <w:tblStyle w:val="MediumGrid2-Accent6"/>
        <w:tblW w:w="10142" w:type="dxa"/>
        <w:tblLook w:val="04A0" w:firstRow="1" w:lastRow="0" w:firstColumn="1" w:lastColumn="0" w:noHBand="0" w:noVBand="1"/>
      </w:tblPr>
      <w:tblGrid>
        <w:gridCol w:w="3808"/>
        <w:gridCol w:w="3167"/>
        <w:gridCol w:w="3167"/>
      </w:tblGrid>
      <w:tr w:rsidR="00C65C1C" w:rsidTr="006F6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8" w:type="dxa"/>
          </w:tcPr>
          <w:p w:rsidR="00C65C1C" w:rsidRDefault="00C65C1C" w:rsidP="00C65C1C">
            <w:pPr>
              <w:spacing w:line="360" w:lineRule="auto"/>
              <w:jc w:val="center"/>
            </w:pPr>
            <w:r>
              <w:t>Kostenträger</w:t>
            </w:r>
          </w:p>
        </w:tc>
        <w:tc>
          <w:tcPr>
            <w:tcW w:w="3167" w:type="dxa"/>
          </w:tcPr>
          <w:p w:rsidR="00C65C1C" w:rsidRDefault="00C65C1C"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Anzahl</w:t>
            </w:r>
          </w:p>
        </w:tc>
        <w:tc>
          <w:tcPr>
            <w:tcW w:w="3167" w:type="dxa"/>
          </w:tcPr>
          <w:p w:rsidR="00C65C1C" w:rsidRDefault="00C65C1C" w:rsidP="00C65C1C">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C65C1C" w:rsidTr="006F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C65C1C" w:rsidP="00C65C1C">
            <w:pPr>
              <w:spacing w:line="360" w:lineRule="auto"/>
              <w:jc w:val="both"/>
              <w:rPr>
                <w:b w:val="0"/>
              </w:rPr>
            </w:pPr>
            <w:r w:rsidRPr="006F6414">
              <w:rPr>
                <w:b w:val="0"/>
              </w:rPr>
              <w:t>Windows 7 Home Premium</w:t>
            </w:r>
          </w:p>
        </w:tc>
        <w:tc>
          <w:tcPr>
            <w:tcW w:w="3167" w:type="dxa"/>
          </w:tcPr>
          <w:p w:rsidR="00C65C1C" w:rsidRDefault="00C65C1C"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C65C1C" w:rsidRDefault="00C65C1C"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280,00 €</w:t>
            </w:r>
          </w:p>
        </w:tc>
      </w:tr>
      <w:tr w:rsidR="00C65C1C" w:rsidTr="006F6414">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C65C1C" w:rsidP="00C65C1C">
            <w:pPr>
              <w:spacing w:line="360" w:lineRule="auto"/>
              <w:jc w:val="both"/>
              <w:rPr>
                <w:b w:val="0"/>
              </w:rPr>
            </w:pPr>
            <w:r w:rsidRPr="006F6414">
              <w:rPr>
                <w:b w:val="0"/>
              </w:rPr>
              <w:t>Microsoft Office Professional 2010</w:t>
            </w:r>
          </w:p>
        </w:tc>
        <w:tc>
          <w:tcPr>
            <w:tcW w:w="3167" w:type="dxa"/>
          </w:tcPr>
          <w:p w:rsidR="00C65C1C" w:rsidRDefault="00B863EE" w:rsidP="00B863EE">
            <w:pPr>
              <w:tabs>
                <w:tab w:val="left" w:pos="855"/>
                <w:tab w:val="right" w:pos="2951"/>
              </w:tabs>
              <w:spacing w:line="360" w:lineRule="auto"/>
              <w:cnfStyle w:val="000000000000" w:firstRow="0" w:lastRow="0" w:firstColumn="0" w:lastColumn="0" w:oddVBand="0" w:evenVBand="0" w:oddHBand="0" w:evenHBand="0" w:firstRowFirstColumn="0" w:firstRowLastColumn="0" w:lastRowFirstColumn="0" w:lastRowLastColumn="0"/>
            </w:pPr>
            <w:r>
              <w:tab/>
            </w:r>
            <w:r>
              <w:tab/>
            </w:r>
            <w:r w:rsidR="006F6414">
              <w:t>2</w:t>
            </w:r>
          </w:p>
        </w:tc>
        <w:tc>
          <w:tcPr>
            <w:tcW w:w="3167" w:type="dxa"/>
          </w:tcPr>
          <w:p w:rsidR="00C65C1C" w:rsidRDefault="006F6414" w:rsidP="006F6414">
            <w:pPr>
              <w:spacing w:line="360" w:lineRule="auto"/>
              <w:jc w:val="right"/>
              <w:cnfStyle w:val="000000000000" w:firstRow="0" w:lastRow="0" w:firstColumn="0" w:lastColumn="0" w:oddVBand="0" w:evenVBand="0" w:oddHBand="0" w:evenHBand="0" w:firstRowFirstColumn="0" w:firstRowLastColumn="0" w:lastRowFirstColumn="0" w:lastRowLastColumn="0"/>
            </w:pPr>
            <w:r>
              <w:t>1.080,00 €</w:t>
            </w:r>
          </w:p>
        </w:tc>
      </w:tr>
      <w:tr w:rsidR="00C65C1C" w:rsidTr="006F6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C65C1C" w:rsidRPr="006F6414" w:rsidRDefault="006F6414" w:rsidP="00C65C1C">
            <w:pPr>
              <w:spacing w:line="360" w:lineRule="auto"/>
              <w:jc w:val="both"/>
              <w:rPr>
                <w:b w:val="0"/>
              </w:rPr>
            </w:pPr>
            <w:r w:rsidRPr="006F6414">
              <w:rPr>
                <w:b w:val="0"/>
              </w:rPr>
              <w:t>Adobe Photoshop CS 6</w:t>
            </w:r>
          </w:p>
        </w:tc>
        <w:tc>
          <w:tcPr>
            <w:tcW w:w="3167" w:type="dxa"/>
          </w:tcPr>
          <w:p w:rsidR="00C65C1C" w:rsidRDefault="006F6414"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C65C1C" w:rsidRDefault="006F6414" w:rsidP="006F6414">
            <w:pPr>
              <w:spacing w:line="360" w:lineRule="auto"/>
              <w:jc w:val="right"/>
              <w:cnfStyle w:val="000000100000" w:firstRow="0" w:lastRow="0" w:firstColumn="0" w:lastColumn="0" w:oddVBand="0" w:evenVBand="0" w:oddHBand="1" w:evenHBand="0" w:firstRowFirstColumn="0" w:firstRowLastColumn="0" w:lastRowFirstColumn="0" w:lastRowLastColumn="0"/>
            </w:pPr>
            <w:r>
              <w:t>1.900,00 €</w:t>
            </w:r>
          </w:p>
        </w:tc>
      </w:tr>
      <w:tr w:rsidR="006F6414" w:rsidTr="006F6414">
        <w:tc>
          <w:tcPr>
            <w:cnfStyle w:val="001000000000" w:firstRow="0" w:lastRow="0" w:firstColumn="1" w:lastColumn="0" w:oddVBand="0" w:evenVBand="0" w:oddHBand="0" w:evenHBand="0" w:firstRowFirstColumn="0" w:firstRowLastColumn="0" w:lastRowFirstColumn="0" w:lastRowLastColumn="0"/>
            <w:tcW w:w="6975" w:type="dxa"/>
            <w:gridSpan w:val="2"/>
          </w:tcPr>
          <w:p w:rsidR="006F6414" w:rsidRDefault="006F6414" w:rsidP="006F6414">
            <w:pPr>
              <w:spacing w:line="360" w:lineRule="auto"/>
            </w:pPr>
            <w:r>
              <w:t>Summe</w:t>
            </w:r>
          </w:p>
        </w:tc>
        <w:tc>
          <w:tcPr>
            <w:tcW w:w="3167" w:type="dxa"/>
          </w:tcPr>
          <w:p w:rsidR="006F6414" w:rsidRPr="006F6414" w:rsidRDefault="006F6414" w:rsidP="00B863EE">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6F6414">
              <w:rPr>
                <w:b/>
              </w:rPr>
              <w:t>3.260,00 €</w:t>
            </w:r>
          </w:p>
        </w:tc>
      </w:tr>
    </w:tbl>
    <w:p w:rsidR="00EF628D" w:rsidRDefault="00B863EE" w:rsidP="004342CE">
      <w:pPr>
        <w:pStyle w:val="Caption"/>
        <w:spacing w:line="360" w:lineRule="auto"/>
        <w:jc w:val="center"/>
        <w:rPr>
          <w:color w:val="E36C0A" w:themeColor="accent6" w:themeShade="BF"/>
          <w:sz w:val="24"/>
          <w:szCs w:val="24"/>
        </w:rPr>
      </w:pPr>
      <w:bookmarkStart w:id="174" w:name="_Toc354504042"/>
      <w:r w:rsidRPr="004342CE">
        <w:rPr>
          <w:color w:val="E36C0A" w:themeColor="accent6" w:themeShade="BF"/>
          <w:sz w:val="24"/>
          <w:szCs w:val="24"/>
        </w:rPr>
        <w:t xml:space="preserve">Tabelle </w:t>
      </w:r>
      <w:r w:rsidR="00B93C55" w:rsidRPr="004342CE">
        <w:rPr>
          <w:color w:val="E36C0A" w:themeColor="accent6" w:themeShade="BF"/>
          <w:sz w:val="24"/>
          <w:szCs w:val="24"/>
        </w:rPr>
        <w:fldChar w:fldCharType="begin"/>
      </w:r>
      <w:r w:rsidRPr="004342CE">
        <w:rPr>
          <w:color w:val="E36C0A" w:themeColor="accent6" w:themeShade="BF"/>
          <w:sz w:val="24"/>
          <w:szCs w:val="24"/>
        </w:rPr>
        <w:instrText xml:space="preserve"> SEQ Tabelle \* ARABIC </w:instrText>
      </w:r>
      <w:r w:rsidR="00B93C55" w:rsidRPr="004342CE">
        <w:rPr>
          <w:color w:val="E36C0A" w:themeColor="accent6" w:themeShade="BF"/>
          <w:sz w:val="24"/>
          <w:szCs w:val="24"/>
        </w:rPr>
        <w:fldChar w:fldCharType="separate"/>
      </w:r>
      <w:r w:rsidR="00F14B75" w:rsidRPr="004342CE">
        <w:rPr>
          <w:noProof/>
          <w:color w:val="E36C0A" w:themeColor="accent6" w:themeShade="BF"/>
          <w:sz w:val="24"/>
          <w:szCs w:val="24"/>
        </w:rPr>
        <w:t>2</w:t>
      </w:r>
      <w:r w:rsidR="00B93C55" w:rsidRPr="004342CE">
        <w:rPr>
          <w:color w:val="E36C0A" w:themeColor="accent6" w:themeShade="BF"/>
          <w:sz w:val="24"/>
          <w:szCs w:val="24"/>
        </w:rPr>
        <w:fldChar w:fldCharType="end"/>
      </w:r>
      <w:r w:rsidRPr="004342CE">
        <w:rPr>
          <w:color w:val="E36C0A" w:themeColor="accent6" w:themeShade="BF"/>
          <w:sz w:val="24"/>
          <w:szCs w:val="24"/>
        </w:rPr>
        <w:t xml:space="preserve"> </w:t>
      </w:r>
      <w:r w:rsidR="004342CE" w:rsidRPr="004342CE">
        <w:rPr>
          <w:color w:val="E36C0A" w:themeColor="accent6" w:themeShade="BF"/>
          <w:sz w:val="24"/>
          <w:szCs w:val="24"/>
        </w:rPr>
        <w:t>–</w:t>
      </w:r>
      <w:r w:rsidRPr="004342CE">
        <w:rPr>
          <w:color w:val="E36C0A" w:themeColor="accent6" w:themeShade="BF"/>
          <w:sz w:val="24"/>
          <w:szCs w:val="24"/>
        </w:rPr>
        <w:t xml:space="preserve"> Lizenzkosten</w:t>
      </w:r>
      <w:bookmarkEnd w:id="174"/>
    </w:p>
    <w:p w:rsidR="004342CE" w:rsidRDefault="004342CE" w:rsidP="004342CE"/>
    <w:p w:rsidR="00C75911" w:rsidRDefault="004342CE" w:rsidP="00C75911">
      <w:pPr>
        <w:pStyle w:val="Caption"/>
        <w:keepNext/>
        <w:spacing w:line="360" w:lineRule="auto"/>
        <w:jc w:val="center"/>
      </w:pPr>
      <w:r>
        <w:rPr>
          <w:noProof/>
          <w:color w:val="E36C0A" w:themeColor="accent6" w:themeShade="BF"/>
          <w:sz w:val="24"/>
          <w:szCs w:val="24"/>
          <w:lang w:val="de-DE"/>
        </w:rPr>
        <w:drawing>
          <wp:inline distT="0" distB="0" distL="0" distR="0" wp14:anchorId="5341139E" wp14:editId="029A72E3">
            <wp:extent cx="5925820" cy="321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5820" cy="3213100"/>
                    </a:xfrm>
                    <a:prstGeom prst="rect">
                      <a:avLst/>
                    </a:prstGeom>
                    <a:noFill/>
                  </pic:spPr>
                </pic:pic>
              </a:graphicData>
            </a:graphic>
          </wp:inline>
        </w:drawing>
      </w:r>
    </w:p>
    <w:p w:rsidR="004342CE" w:rsidRPr="00C75911" w:rsidRDefault="00C75911" w:rsidP="00C75911">
      <w:pPr>
        <w:pStyle w:val="Caption"/>
        <w:spacing w:line="360" w:lineRule="auto"/>
        <w:jc w:val="center"/>
        <w:rPr>
          <w:color w:val="E36C0A" w:themeColor="accent6" w:themeShade="BF"/>
          <w:sz w:val="24"/>
          <w:szCs w:val="24"/>
        </w:rPr>
      </w:pPr>
      <w:bookmarkStart w:id="175" w:name="_Toc354505394"/>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531A6">
        <w:rPr>
          <w:noProof/>
          <w:color w:val="E36C0A" w:themeColor="accent6" w:themeShade="BF"/>
          <w:sz w:val="24"/>
          <w:szCs w:val="24"/>
        </w:rPr>
        <w:t>6</w:t>
      </w:r>
      <w:r w:rsidRPr="00C75911">
        <w:rPr>
          <w:color w:val="E36C0A" w:themeColor="accent6" w:themeShade="BF"/>
          <w:sz w:val="24"/>
          <w:szCs w:val="24"/>
        </w:rPr>
        <w:fldChar w:fldCharType="end"/>
      </w:r>
      <w:r w:rsidRPr="00C75911">
        <w:rPr>
          <w:color w:val="E36C0A" w:themeColor="accent6" w:themeShade="BF"/>
          <w:sz w:val="24"/>
          <w:szCs w:val="24"/>
        </w:rPr>
        <w:t xml:space="preserve"> - Diagramm Lizenzkosten</w:t>
      </w:r>
      <w:bookmarkEnd w:id="175"/>
    </w:p>
    <w:p w:rsidR="00980535" w:rsidRDefault="00980535" w:rsidP="00980535"/>
    <w:p w:rsidR="004342CE" w:rsidRDefault="004342CE">
      <w:pPr>
        <w:spacing w:after="200"/>
        <w:rPr>
          <w:rFonts w:ascii="Trebuchet MS" w:eastAsia="Trebuchet MS" w:hAnsi="Trebuchet MS" w:cs="Trebuchet MS"/>
          <w:b/>
          <w:color w:val="666666"/>
          <w:sz w:val="28"/>
        </w:rPr>
      </w:pPr>
      <w:bookmarkStart w:id="176" w:name="_Toc353217990"/>
      <w:bookmarkStart w:id="177" w:name="_Toc354502278"/>
      <w:r>
        <w:br w:type="page"/>
      </w:r>
    </w:p>
    <w:p w:rsidR="00980535" w:rsidRDefault="00980535" w:rsidP="00980535">
      <w:pPr>
        <w:pStyle w:val="Heading3"/>
      </w:pPr>
      <w:bookmarkStart w:id="178" w:name="_Toc354682574"/>
      <w:r>
        <w:lastRenderedPageBreak/>
        <w:t>Hardwarekosten</w:t>
      </w:r>
      <w:bookmarkEnd w:id="176"/>
      <w:bookmarkEnd w:id="177"/>
      <w:bookmarkEnd w:id="178"/>
    </w:p>
    <w:p w:rsidR="00980535" w:rsidRDefault="00980535" w:rsidP="00EF628D">
      <w:pPr>
        <w:spacing w:line="360" w:lineRule="auto"/>
        <w:jc w:val="both"/>
      </w:pPr>
      <w:r>
        <w:t>Hierbei werden die anfallende Kosten der Hardware aufgezeigt.</w:t>
      </w:r>
    </w:p>
    <w:p w:rsidR="00980535" w:rsidRDefault="00980535" w:rsidP="00980535"/>
    <w:p w:rsidR="00980535" w:rsidRDefault="00980535" w:rsidP="00980535"/>
    <w:tbl>
      <w:tblPr>
        <w:tblStyle w:val="MediumGrid2-Accent6"/>
        <w:tblW w:w="10142" w:type="dxa"/>
        <w:tblLook w:val="04A0" w:firstRow="1" w:lastRow="0" w:firstColumn="1" w:lastColumn="0" w:noHBand="0" w:noVBand="1"/>
      </w:tblPr>
      <w:tblGrid>
        <w:gridCol w:w="3808"/>
        <w:gridCol w:w="3167"/>
        <w:gridCol w:w="3167"/>
      </w:tblGrid>
      <w:tr w:rsidR="00980535" w:rsidTr="00FB0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8" w:type="dxa"/>
          </w:tcPr>
          <w:p w:rsidR="00980535" w:rsidRDefault="00980535" w:rsidP="00FB04F1">
            <w:pPr>
              <w:spacing w:line="360" w:lineRule="auto"/>
              <w:jc w:val="center"/>
            </w:pPr>
            <w:r>
              <w:t>Kostenträger</w:t>
            </w:r>
          </w:p>
        </w:tc>
        <w:tc>
          <w:tcPr>
            <w:tcW w:w="3167" w:type="dxa"/>
          </w:tcPr>
          <w:p w:rsidR="00980535" w:rsidRDefault="00980535" w:rsidP="00FB04F1">
            <w:pPr>
              <w:spacing w:line="360" w:lineRule="auto"/>
              <w:jc w:val="center"/>
              <w:cnfStyle w:val="100000000000" w:firstRow="1" w:lastRow="0" w:firstColumn="0" w:lastColumn="0" w:oddVBand="0" w:evenVBand="0" w:oddHBand="0" w:evenHBand="0" w:firstRowFirstColumn="0" w:firstRowLastColumn="0" w:lastRowFirstColumn="0" w:lastRowLastColumn="0"/>
            </w:pPr>
            <w:r>
              <w:t>Anzahl</w:t>
            </w:r>
          </w:p>
        </w:tc>
        <w:tc>
          <w:tcPr>
            <w:tcW w:w="3167" w:type="dxa"/>
          </w:tcPr>
          <w:p w:rsidR="00980535" w:rsidRDefault="00980535" w:rsidP="00FB04F1">
            <w:pPr>
              <w:spacing w:line="360" w:lineRule="auto"/>
              <w:jc w:val="center"/>
              <w:cnfStyle w:val="100000000000" w:firstRow="1" w:lastRow="0" w:firstColumn="0" w:lastColumn="0" w:oddVBand="0" w:evenVBand="0" w:oddHBand="0" w:evenHBand="0" w:firstRowFirstColumn="0" w:firstRowLastColumn="0" w:lastRowFirstColumn="0" w:lastRowLastColumn="0"/>
            </w:pPr>
            <w:r>
              <w:t>Betrag</w:t>
            </w:r>
          </w:p>
        </w:tc>
      </w:tr>
      <w:tr w:rsidR="00980535" w:rsidTr="00FB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Acer Tablet A500</w:t>
            </w:r>
          </w:p>
        </w:tc>
        <w:tc>
          <w:tcPr>
            <w:tcW w:w="3167" w:type="dxa"/>
          </w:tcPr>
          <w:p w:rsidR="00980535" w:rsidRDefault="00980535" w:rsidP="00EF628D">
            <w:pPr>
              <w:spacing w:line="360" w:lineRule="auto"/>
              <w:jc w:val="right"/>
              <w:cnfStyle w:val="000000100000" w:firstRow="0" w:lastRow="0" w:firstColumn="0" w:lastColumn="0" w:oddVBand="0" w:evenVBand="0" w:oddHBand="1" w:evenHBand="0" w:firstRowFirstColumn="0" w:firstRowLastColumn="0" w:lastRowFirstColumn="0" w:lastRowLastColumn="0"/>
            </w:pPr>
            <w:r>
              <w:t>1</w:t>
            </w:r>
          </w:p>
        </w:tc>
        <w:tc>
          <w:tcPr>
            <w:tcW w:w="3167" w:type="dxa"/>
          </w:tcPr>
          <w:p w:rsidR="00980535" w:rsidRDefault="00980535" w:rsidP="00FB04F1">
            <w:pPr>
              <w:spacing w:line="360" w:lineRule="auto"/>
              <w:jc w:val="right"/>
              <w:cnfStyle w:val="000000100000" w:firstRow="0" w:lastRow="0" w:firstColumn="0" w:lastColumn="0" w:oddVBand="0" w:evenVBand="0" w:oddHBand="1" w:evenHBand="0" w:firstRowFirstColumn="0" w:firstRowLastColumn="0" w:lastRowFirstColumn="0" w:lastRowLastColumn="0"/>
            </w:pPr>
            <w:r>
              <w:t>350,00 €</w:t>
            </w:r>
          </w:p>
        </w:tc>
      </w:tr>
      <w:tr w:rsidR="00980535" w:rsidTr="00FB04F1">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Samsung Galaxy S3</w:t>
            </w:r>
          </w:p>
        </w:tc>
        <w:tc>
          <w:tcPr>
            <w:tcW w:w="3167" w:type="dxa"/>
          </w:tcPr>
          <w:p w:rsidR="00980535" w:rsidRDefault="00980535" w:rsidP="00EF628D">
            <w:pPr>
              <w:tabs>
                <w:tab w:val="left" w:pos="855"/>
                <w:tab w:val="right" w:pos="2951"/>
              </w:tabs>
              <w:spacing w:line="360" w:lineRule="auto"/>
              <w:jc w:val="right"/>
              <w:cnfStyle w:val="000000000000" w:firstRow="0" w:lastRow="0" w:firstColumn="0" w:lastColumn="0" w:oddVBand="0" w:evenVBand="0" w:oddHBand="0" w:evenHBand="0" w:firstRowFirstColumn="0" w:firstRowLastColumn="0" w:lastRowFirstColumn="0" w:lastRowLastColumn="0"/>
            </w:pPr>
            <w:r>
              <w:t>1</w:t>
            </w:r>
          </w:p>
        </w:tc>
        <w:tc>
          <w:tcPr>
            <w:tcW w:w="3167" w:type="dxa"/>
          </w:tcPr>
          <w:p w:rsidR="00980535" w:rsidRDefault="00980535" w:rsidP="00FB04F1">
            <w:pPr>
              <w:spacing w:line="360" w:lineRule="auto"/>
              <w:jc w:val="right"/>
              <w:cnfStyle w:val="000000000000" w:firstRow="0" w:lastRow="0" w:firstColumn="0" w:lastColumn="0" w:oddVBand="0" w:evenVBand="0" w:oddHBand="0" w:evenHBand="0" w:firstRowFirstColumn="0" w:firstRowLastColumn="0" w:lastRowFirstColumn="0" w:lastRowLastColumn="0"/>
            </w:pPr>
            <w:r>
              <w:t>400,00 €</w:t>
            </w:r>
          </w:p>
        </w:tc>
      </w:tr>
      <w:tr w:rsidR="00980535" w:rsidTr="00FB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rsidR="00980535" w:rsidRPr="006F6414" w:rsidRDefault="00980535" w:rsidP="00FB04F1">
            <w:pPr>
              <w:spacing w:line="360" w:lineRule="auto"/>
              <w:jc w:val="both"/>
              <w:rPr>
                <w:b w:val="0"/>
              </w:rPr>
            </w:pPr>
            <w:r>
              <w:rPr>
                <w:b w:val="0"/>
              </w:rPr>
              <w:t>Laptop</w:t>
            </w:r>
          </w:p>
        </w:tc>
        <w:tc>
          <w:tcPr>
            <w:tcW w:w="3167" w:type="dxa"/>
          </w:tcPr>
          <w:p w:rsidR="00980535" w:rsidRDefault="00980535" w:rsidP="00EF628D">
            <w:pPr>
              <w:spacing w:line="360" w:lineRule="auto"/>
              <w:jc w:val="right"/>
              <w:cnfStyle w:val="000000100000" w:firstRow="0" w:lastRow="0" w:firstColumn="0" w:lastColumn="0" w:oddVBand="0" w:evenVBand="0" w:oddHBand="1" w:evenHBand="0" w:firstRowFirstColumn="0" w:firstRowLastColumn="0" w:lastRowFirstColumn="0" w:lastRowLastColumn="0"/>
            </w:pPr>
            <w:r>
              <w:t>2</w:t>
            </w:r>
          </w:p>
        </w:tc>
        <w:tc>
          <w:tcPr>
            <w:tcW w:w="3167" w:type="dxa"/>
          </w:tcPr>
          <w:p w:rsidR="00980535" w:rsidRDefault="00980535" w:rsidP="00FB04F1">
            <w:pPr>
              <w:spacing w:line="360" w:lineRule="auto"/>
              <w:jc w:val="right"/>
              <w:cnfStyle w:val="000000100000" w:firstRow="0" w:lastRow="0" w:firstColumn="0" w:lastColumn="0" w:oddVBand="0" w:evenVBand="0" w:oddHBand="1" w:evenHBand="0" w:firstRowFirstColumn="0" w:firstRowLastColumn="0" w:lastRowFirstColumn="0" w:lastRowLastColumn="0"/>
            </w:pPr>
            <w:r>
              <w:t>1.150,00 €</w:t>
            </w:r>
          </w:p>
        </w:tc>
      </w:tr>
      <w:tr w:rsidR="00980535" w:rsidTr="00FB04F1">
        <w:tc>
          <w:tcPr>
            <w:cnfStyle w:val="001000000000" w:firstRow="0" w:lastRow="0" w:firstColumn="1" w:lastColumn="0" w:oddVBand="0" w:evenVBand="0" w:oddHBand="0" w:evenHBand="0" w:firstRowFirstColumn="0" w:firstRowLastColumn="0" w:lastRowFirstColumn="0" w:lastRowLastColumn="0"/>
            <w:tcW w:w="6975" w:type="dxa"/>
            <w:gridSpan w:val="2"/>
          </w:tcPr>
          <w:p w:rsidR="00980535" w:rsidRDefault="00980535" w:rsidP="00FB04F1">
            <w:pPr>
              <w:spacing w:line="360" w:lineRule="auto"/>
            </w:pPr>
            <w:r>
              <w:t>Summe</w:t>
            </w:r>
          </w:p>
        </w:tc>
        <w:tc>
          <w:tcPr>
            <w:tcW w:w="3167" w:type="dxa"/>
          </w:tcPr>
          <w:p w:rsidR="00980535" w:rsidRPr="006F6414" w:rsidRDefault="00980535" w:rsidP="00EF628D">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Pr>
                <w:b/>
              </w:rPr>
              <w:t>1</w:t>
            </w:r>
            <w:r w:rsidR="00EF628D">
              <w:rPr>
                <w:b/>
              </w:rPr>
              <w:t>.900</w:t>
            </w:r>
            <w:r w:rsidRPr="006F6414">
              <w:rPr>
                <w:b/>
              </w:rPr>
              <w:t>,00 €</w:t>
            </w:r>
          </w:p>
        </w:tc>
      </w:tr>
    </w:tbl>
    <w:p w:rsidR="00980535" w:rsidRDefault="00EF628D" w:rsidP="00EF628D">
      <w:pPr>
        <w:pStyle w:val="Caption"/>
        <w:spacing w:line="360" w:lineRule="auto"/>
        <w:jc w:val="center"/>
        <w:rPr>
          <w:color w:val="E36C0A" w:themeColor="accent6" w:themeShade="BF"/>
          <w:sz w:val="24"/>
          <w:szCs w:val="24"/>
        </w:rPr>
      </w:pPr>
      <w:bookmarkStart w:id="179" w:name="_Toc354504043"/>
      <w:r w:rsidRPr="00C75911">
        <w:rPr>
          <w:color w:val="E36C0A" w:themeColor="accent6" w:themeShade="BF"/>
          <w:sz w:val="24"/>
          <w:szCs w:val="24"/>
        </w:rPr>
        <w:t xml:space="preserve">Tabelle </w:t>
      </w:r>
      <w:r w:rsidR="00B93C55" w:rsidRPr="00C75911">
        <w:rPr>
          <w:color w:val="E36C0A" w:themeColor="accent6" w:themeShade="BF"/>
          <w:sz w:val="24"/>
          <w:szCs w:val="24"/>
        </w:rPr>
        <w:fldChar w:fldCharType="begin"/>
      </w:r>
      <w:r w:rsidRPr="00C75911">
        <w:rPr>
          <w:color w:val="E36C0A" w:themeColor="accent6" w:themeShade="BF"/>
          <w:sz w:val="24"/>
          <w:szCs w:val="24"/>
        </w:rPr>
        <w:instrText xml:space="preserve"> SEQ Tabelle \* ARABIC </w:instrText>
      </w:r>
      <w:r w:rsidR="00B93C55" w:rsidRPr="00C75911">
        <w:rPr>
          <w:color w:val="E36C0A" w:themeColor="accent6" w:themeShade="BF"/>
          <w:sz w:val="24"/>
          <w:szCs w:val="24"/>
        </w:rPr>
        <w:fldChar w:fldCharType="separate"/>
      </w:r>
      <w:r w:rsidR="00F14B75" w:rsidRPr="00C75911">
        <w:rPr>
          <w:noProof/>
          <w:color w:val="E36C0A" w:themeColor="accent6" w:themeShade="BF"/>
          <w:sz w:val="24"/>
          <w:szCs w:val="24"/>
        </w:rPr>
        <w:t>3</w:t>
      </w:r>
      <w:r w:rsidR="00B93C55" w:rsidRPr="00C75911">
        <w:rPr>
          <w:color w:val="E36C0A" w:themeColor="accent6" w:themeShade="BF"/>
          <w:sz w:val="24"/>
          <w:szCs w:val="24"/>
        </w:rPr>
        <w:fldChar w:fldCharType="end"/>
      </w:r>
      <w:r w:rsidRPr="00C75911">
        <w:rPr>
          <w:color w:val="E36C0A" w:themeColor="accent6" w:themeShade="BF"/>
          <w:sz w:val="24"/>
          <w:szCs w:val="24"/>
        </w:rPr>
        <w:t xml:space="preserve"> – Hardwarekosten</w:t>
      </w:r>
      <w:bookmarkEnd w:id="179"/>
    </w:p>
    <w:p w:rsidR="00C75911" w:rsidRDefault="00C75911" w:rsidP="00C75911"/>
    <w:p w:rsidR="00C75911" w:rsidRPr="00C75911" w:rsidRDefault="00C75911" w:rsidP="00C75911"/>
    <w:p w:rsidR="00C75911" w:rsidRDefault="00C75911" w:rsidP="00C75911">
      <w:pPr>
        <w:pStyle w:val="Caption"/>
        <w:keepNext/>
        <w:spacing w:line="360" w:lineRule="auto"/>
        <w:jc w:val="center"/>
      </w:pPr>
      <w:r>
        <w:rPr>
          <w:noProof/>
          <w:color w:val="E36C0A" w:themeColor="accent6" w:themeShade="BF"/>
          <w:lang w:val="de-DE"/>
        </w:rPr>
        <w:drawing>
          <wp:inline distT="0" distB="0" distL="0" distR="0" wp14:anchorId="7A3623D0" wp14:editId="0A08C8FF">
            <wp:extent cx="5499100" cy="321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C75911" w:rsidRPr="00C75911" w:rsidRDefault="00C75911" w:rsidP="00C75911">
      <w:pPr>
        <w:pStyle w:val="Caption"/>
        <w:spacing w:line="360" w:lineRule="auto"/>
        <w:jc w:val="center"/>
        <w:rPr>
          <w:color w:val="E36C0A" w:themeColor="accent6" w:themeShade="BF"/>
          <w:sz w:val="24"/>
          <w:szCs w:val="24"/>
        </w:rPr>
      </w:pPr>
      <w:bookmarkStart w:id="180" w:name="_Toc354505395"/>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531A6">
        <w:rPr>
          <w:noProof/>
          <w:color w:val="E36C0A" w:themeColor="accent6" w:themeShade="BF"/>
          <w:sz w:val="24"/>
          <w:szCs w:val="24"/>
        </w:rPr>
        <w:t>7</w:t>
      </w:r>
      <w:r w:rsidRPr="00C75911">
        <w:rPr>
          <w:color w:val="E36C0A" w:themeColor="accent6" w:themeShade="BF"/>
          <w:sz w:val="24"/>
          <w:szCs w:val="24"/>
        </w:rPr>
        <w:fldChar w:fldCharType="end"/>
      </w:r>
      <w:r w:rsidRPr="00C75911">
        <w:rPr>
          <w:color w:val="E36C0A" w:themeColor="accent6" w:themeShade="BF"/>
          <w:sz w:val="24"/>
          <w:szCs w:val="24"/>
        </w:rPr>
        <w:t xml:space="preserve"> - Diagramm Hardwarekosten</w:t>
      </w:r>
      <w:bookmarkEnd w:id="180"/>
    </w:p>
    <w:p w:rsidR="00C75911" w:rsidRDefault="00C75911">
      <w:pPr>
        <w:spacing w:after="200"/>
        <w:rPr>
          <w:rFonts w:ascii="Trebuchet MS" w:eastAsia="Trebuchet MS" w:hAnsi="Trebuchet MS" w:cs="Trebuchet MS"/>
          <w:b/>
          <w:color w:val="666666"/>
          <w:sz w:val="28"/>
        </w:rPr>
      </w:pPr>
      <w:bookmarkStart w:id="181" w:name="_Toc353217991"/>
      <w:bookmarkStart w:id="182" w:name="_Toc354502279"/>
      <w:r>
        <w:br w:type="page"/>
      </w:r>
    </w:p>
    <w:p w:rsidR="00EF628D" w:rsidRDefault="00EF628D" w:rsidP="00EF628D">
      <w:pPr>
        <w:pStyle w:val="Heading3"/>
      </w:pPr>
      <w:bookmarkStart w:id="183" w:name="_Toc354682575"/>
      <w:r>
        <w:lastRenderedPageBreak/>
        <w:t>Gesamtkosten</w:t>
      </w:r>
      <w:bookmarkEnd w:id="181"/>
      <w:bookmarkEnd w:id="182"/>
      <w:bookmarkEnd w:id="183"/>
    </w:p>
    <w:p w:rsidR="00EF628D" w:rsidRDefault="00EF628D" w:rsidP="00EF628D">
      <w:pPr>
        <w:spacing w:line="360" w:lineRule="auto"/>
        <w:jc w:val="both"/>
      </w:pPr>
      <w:r>
        <w:t>Hier werden noch einmal die Kosten der Arbeitsleistung, Lizenz und Hardware zusammengefasst.</w:t>
      </w:r>
    </w:p>
    <w:p w:rsidR="00EF628D" w:rsidRDefault="00EF628D" w:rsidP="00EF628D"/>
    <w:tbl>
      <w:tblPr>
        <w:tblStyle w:val="MediumGrid2-Accent6"/>
        <w:tblW w:w="0" w:type="auto"/>
        <w:tblLook w:val="04A0" w:firstRow="1" w:lastRow="0" w:firstColumn="1" w:lastColumn="0" w:noHBand="0" w:noVBand="1"/>
      </w:tblPr>
      <w:tblGrid>
        <w:gridCol w:w="4750"/>
        <w:gridCol w:w="4750"/>
      </w:tblGrid>
      <w:tr w:rsidR="00EF628D" w:rsidTr="00EF62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0" w:type="dxa"/>
          </w:tcPr>
          <w:p w:rsidR="00EF628D" w:rsidRDefault="00EF628D" w:rsidP="00F14B75">
            <w:pPr>
              <w:spacing w:line="360" w:lineRule="auto"/>
            </w:pPr>
            <w:r>
              <w:t>Kostenträger</w:t>
            </w:r>
          </w:p>
        </w:tc>
        <w:tc>
          <w:tcPr>
            <w:tcW w:w="4750" w:type="dxa"/>
          </w:tcPr>
          <w:p w:rsidR="00EF628D" w:rsidRDefault="00EF628D" w:rsidP="00F14B75">
            <w:pPr>
              <w:spacing w:line="360" w:lineRule="auto"/>
              <w:cnfStyle w:val="100000000000" w:firstRow="1" w:lastRow="0" w:firstColumn="0" w:lastColumn="0" w:oddVBand="0" w:evenVBand="0" w:oddHBand="0" w:evenHBand="0" w:firstRowFirstColumn="0" w:firstRowLastColumn="0" w:lastRowFirstColumn="0" w:lastRowLastColumn="0"/>
            </w:pPr>
            <w:r>
              <w:t>Betrag</w:t>
            </w:r>
          </w:p>
        </w:tc>
      </w:tr>
      <w:tr w:rsidR="00EF628D" w:rsidTr="00E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Arbeitsleistung</w:t>
            </w:r>
          </w:p>
        </w:tc>
        <w:tc>
          <w:tcPr>
            <w:tcW w:w="4750" w:type="dxa"/>
          </w:tcPr>
          <w:p w:rsidR="00EF628D" w:rsidRPr="00F14B75" w:rsidRDefault="00F14B75" w:rsidP="00F14B75">
            <w:pPr>
              <w:spacing w:line="360" w:lineRule="auto"/>
              <w:jc w:val="right"/>
              <w:cnfStyle w:val="000000100000" w:firstRow="0" w:lastRow="0" w:firstColumn="0" w:lastColumn="0" w:oddVBand="0" w:evenVBand="0" w:oddHBand="1" w:evenHBand="0" w:firstRowFirstColumn="0" w:firstRowLastColumn="0" w:lastRowFirstColumn="0" w:lastRowLastColumn="0"/>
            </w:pPr>
            <w:r w:rsidRPr="00F14B75">
              <w:t>2.401,00 €</w:t>
            </w:r>
          </w:p>
        </w:tc>
      </w:tr>
      <w:tr w:rsidR="00EF628D" w:rsidTr="00EF628D">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Lizenzkosten</w:t>
            </w:r>
          </w:p>
        </w:tc>
        <w:tc>
          <w:tcPr>
            <w:tcW w:w="4750" w:type="dxa"/>
          </w:tcPr>
          <w:p w:rsidR="00EF628D" w:rsidRPr="00F14B75" w:rsidRDefault="00F14B75" w:rsidP="00F14B75">
            <w:pPr>
              <w:spacing w:line="360" w:lineRule="auto"/>
              <w:jc w:val="right"/>
              <w:cnfStyle w:val="000000000000" w:firstRow="0" w:lastRow="0" w:firstColumn="0" w:lastColumn="0" w:oddVBand="0" w:evenVBand="0" w:oddHBand="0" w:evenHBand="0" w:firstRowFirstColumn="0" w:firstRowLastColumn="0" w:lastRowFirstColumn="0" w:lastRowLastColumn="0"/>
            </w:pPr>
            <w:r w:rsidRPr="00F14B75">
              <w:t>3.260,00 €</w:t>
            </w:r>
          </w:p>
        </w:tc>
      </w:tr>
      <w:tr w:rsidR="00EF628D" w:rsidTr="00EF6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EF628D" w:rsidRPr="00F14B75" w:rsidRDefault="00EF628D" w:rsidP="00F14B75">
            <w:pPr>
              <w:spacing w:line="360" w:lineRule="auto"/>
              <w:rPr>
                <w:b w:val="0"/>
              </w:rPr>
            </w:pPr>
            <w:r w:rsidRPr="00F14B75">
              <w:rPr>
                <w:b w:val="0"/>
              </w:rPr>
              <w:t>Hardwarekosten</w:t>
            </w:r>
          </w:p>
        </w:tc>
        <w:tc>
          <w:tcPr>
            <w:tcW w:w="4750" w:type="dxa"/>
          </w:tcPr>
          <w:p w:rsidR="00EF628D" w:rsidRPr="00F14B75" w:rsidRDefault="00F14B75" w:rsidP="00F14B75">
            <w:pPr>
              <w:spacing w:line="360" w:lineRule="auto"/>
              <w:jc w:val="right"/>
              <w:cnfStyle w:val="000000100000" w:firstRow="0" w:lastRow="0" w:firstColumn="0" w:lastColumn="0" w:oddVBand="0" w:evenVBand="0" w:oddHBand="1" w:evenHBand="0" w:firstRowFirstColumn="0" w:firstRowLastColumn="0" w:lastRowFirstColumn="0" w:lastRowLastColumn="0"/>
            </w:pPr>
            <w:r w:rsidRPr="00F14B75">
              <w:t>1.900,00 €</w:t>
            </w:r>
          </w:p>
        </w:tc>
      </w:tr>
      <w:tr w:rsidR="00EF628D" w:rsidTr="00EF628D">
        <w:tc>
          <w:tcPr>
            <w:cnfStyle w:val="001000000000" w:firstRow="0" w:lastRow="0" w:firstColumn="1" w:lastColumn="0" w:oddVBand="0" w:evenVBand="0" w:oddHBand="0" w:evenHBand="0" w:firstRowFirstColumn="0" w:firstRowLastColumn="0" w:lastRowFirstColumn="0" w:lastRowLastColumn="0"/>
            <w:tcW w:w="4750" w:type="dxa"/>
          </w:tcPr>
          <w:p w:rsidR="00EF628D" w:rsidRDefault="00EF628D" w:rsidP="00F14B75">
            <w:pPr>
              <w:spacing w:line="360" w:lineRule="auto"/>
            </w:pPr>
            <w:r>
              <w:t>Summe</w:t>
            </w:r>
          </w:p>
        </w:tc>
        <w:tc>
          <w:tcPr>
            <w:tcW w:w="4750" w:type="dxa"/>
          </w:tcPr>
          <w:p w:rsidR="00EF628D" w:rsidRPr="00F14B75" w:rsidRDefault="00F14B75" w:rsidP="00F14B75">
            <w:pPr>
              <w:keepNext/>
              <w:spacing w:line="360" w:lineRule="auto"/>
              <w:jc w:val="right"/>
              <w:cnfStyle w:val="000000000000" w:firstRow="0" w:lastRow="0" w:firstColumn="0" w:lastColumn="0" w:oddVBand="0" w:evenVBand="0" w:oddHBand="0" w:evenHBand="0" w:firstRowFirstColumn="0" w:firstRowLastColumn="0" w:lastRowFirstColumn="0" w:lastRowLastColumn="0"/>
              <w:rPr>
                <w:b/>
              </w:rPr>
            </w:pPr>
            <w:r w:rsidRPr="00F14B75">
              <w:rPr>
                <w:b/>
              </w:rPr>
              <w:t>7.561,00 €</w:t>
            </w:r>
          </w:p>
        </w:tc>
      </w:tr>
    </w:tbl>
    <w:p w:rsidR="00EF628D" w:rsidRDefault="00F14B75" w:rsidP="00F14B75">
      <w:pPr>
        <w:pStyle w:val="Caption"/>
        <w:spacing w:line="360" w:lineRule="auto"/>
        <w:jc w:val="center"/>
        <w:rPr>
          <w:color w:val="E36C0A" w:themeColor="accent6" w:themeShade="BF"/>
          <w:sz w:val="24"/>
          <w:szCs w:val="24"/>
        </w:rPr>
      </w:pPr>
      <w:bookmarkStart w:id="184" w:name="_Toc354504044"/>
      <w:r w:rsidRPr="00C75911">
        <w:rPr>
          <w:color w:val="E36C0A" w:themeColor="accent6" w:themeShade="BF"/>
          <w:sz w:val="24"/>
          <w:szCs w:val="24"/>
        </w:rPr>
        <w:t xml:space="preserve">Tabelle </w:t>
      </w:r>
      <w:r w:rsidR="00B93C55" w:rsidRPr="00C75911">
        <w:rPr>
          <w:color w:val="E36C0A" w:themeColor="accent6" w:themeShade="BF"/>
          <w:sz w:val="24"/>
          <w:szCs w:val="24"/>
        </w:rPr>
        <w:fldChar w:fldCharType="begin"/>
      </w:r>
      <w:r w:rsidRPr="00C75911">
        <w:rPr>
          <w:color w:val="E36C0A" w:themeColor="accent6" w:themeShade="BF"/>
          <w:sz w:val="24"/>
          <w:szCs w:val="24"/>
        </w:rPr>
        <w:instrText xml:space="preserve"> SEQ Tabelle \* ARABIC </w:instrText>
      </w:r>
      <w:r w:rsidR="00B93C55" w:rsidRPr="00C75911">
        <w:rPr>
          <w:color w:val="E36C0A" w:themeColor="accent6" w:themeShade="BF"/>
          <w:sz w:val="24"/>
          <w:szCs w:val="24"/>
        </w:rPr>
        <w:fldChar w:fldCharType="separate"/>
      </w:r>
      <w:r w:rsidRPr="00C75911">
        <w:rPr>
          <w:color w:val="E36C0A" w:themeColor="accent6" w:themeShade="BF"/>
          <w:sz w:val="24"/>
          <w:szCs w:val="24"/>
        </w:rPr>
        <w:t>4</w:t>
      </w:r>
      <w:r w:rsidR="00B93C55" w:rsidRPr="00C75911">
        <w:rPr>
          <w:color w:val="E36C0A" w:themeColor="accent6" w:themeShade="BF"/>
          <w:sz w:val="24"/>
          <w:szCs w:val="24"/>
        </w:rPr>
        <w:fldChar w:fldCharType="end"/>
      </w:r>
      <w:r w:rsidRPr="00C75911">
        <w:rPr>
          <w:color w:val="E36C0A" w:themeColor="accent6" w:themeShade="BF"/>
          <w:sz w:val="24"/>
          <w:szCs w:val="24"/>
        </w:rPr>
        <w:t xml:space="preserve"> – Gesamtkosten</w:t>
      </w:r>
      <w:bookmarkEnd w:id="184"/>
    </w:p>
    <w:p w:rsidR="00C75911" w:rsidRDefault="00C75911" w:rsidP="00C75911"/>
    <w:p w:rsidR="00C75911" w:rsidRDefault="00C75911" w:rsidP="00C75911"/>
    <w:p w:rsidR="00C75911" w:rsidRPr="00C75911" w:rsidRDefault="00C75911" w:rsidP="00C75911"/>
    <w:p w:rsidR="00C75911" w:rsidRDefault="00F14B75" w:rsidP="00C75911">
      <w:pPr>
        <w:keepNext/>
      </w:pPr>
      <w:r>
        <w:rPr>
          <w:noProof/>
          <w:lang w:val="de-DE"/>
        </w:rPr>
        <w:drawing>
          <wp:inline distT="0" distB="0" distL="0" distR="0" wp14:anchorId="0E138E5F" wp14:editId="1F497AAD">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729B" w:rsidRPr="00C75911" w:rsidRDefault="00C75911" w:rsidP="00C75911">
      <w:pPr>
        <w:pStyle w:val="Caption"/>
        <w:spacing w:line="360" w:lineRule="auto"/>
        <w:jc w:val="center"/>
        <w:rPr>
          <w:color w:val="E36C0A" w:themeColor="accent6" w:themeShade="BF"/>
          <w:sz w:val="24"/>
          <w:szCs w:val="24"/>
        </w:rPr>
      </w:pPr>
      <w:bookmarkStart w:id="185" w:name="_Toc354505396"/>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sidR="00B531A6">
        <w:rPr>
          <w:noProof/>
          <w:color w:val="E36C0A" w:themeColor="accent6" w:themeShade="BF"/>
          <w:sz w:val="24"/>
          <w:szCs w:val="24"/>
        </w:rPr>
        <w:t>8</w:t>
      </w:r>
      <w:r w:rsidRPr="00C75911">
        <w:rPr>
          <w:color w:val="E36C0A" w:themeColor="accent6" w:themeShade="BF"/>
          <w:sz w:val="24"/>
          <w:szCs w:val="24"/>
        </w:rPr>
        <w:fldChar w:fldCharType="end"/>
      </w:r>
      <w:r w:rsidRPr="00C75911">
        <w:rPr>
          <w:color w:val="E36C0A" w:themeColor="accent6" w:themeShade="BF"/>
          <w:sz w:val="24"/>
          <w:szCs w:val="24"/>
        </w:rPr>
        <w:t xml:space="preserve"> - Diagramm Gesamtkosten</w:t>
      </w:r>
      <w:bookmarkEnd w:id="185"/>
      <w:r w:rsidR="00E7729B">
        <w:br w:type="page"/>
      </w:r>
    </w:p>
    <w:p w:rsidR="00C75911" w:rsidRDefault="00C75911" w:rsidP="00C75911">
      <w:pPr>
        <w:pStyle w:val="Heading1"/>
      </w:pPr>
      <w:bookmarkStart w:id="186" w:name="_Toc354475503"/>
      <w:bookmarkStart w:id="187" w:name="_Toc354682576"/>
      <w:bookmarkEnd w:id="32"/>
      <w:bookmarkEnd w:id="33"/>
      <w:bookmarkEnd w:id="169"/>
      <w:bookmarkEnd w:id="170"/>
      <w:r>
        <w:lastRenderedPageBreak/>
        <w:t>Umsetzung</w:t>
      </w:r>
      <w:bookmarkEnd w:id="186"/>
      <w:bookmarkEnd w:id="187"/>
    </w:p>
    <w:p w:rsidR="00C75911" w:rsidRPr="005B7DB5" w:rsidRDefault="00C75911" w:rsidP="00C75911">
      <w:pPr>
        <w:pStyle w:val="Heading2"/>
        <w:rPr>
          <w:b/>
        </w:rPr>
      </w:pPr>
      <w:bookmarkStart w:id="188" w:name="_Toc354475504"/>
      <w:bookmarkStart w:id="189" w:name="_Toc354682577"/>
      <w:r w:rsidRPr="005B7DB5">
        <w:rPr>
          <w:b/>
        </w:rPr>
        <w:t>Eclipse einrichten</w:t>
      </w:r>
      <w:bookmarkEnd w:id="188"/>
      <w:bookmarkEnd w:id="189"/>
    </w:p>
    <w:p w:rsidR="00C75911" w:rsidRDefault="00C75911" w:rsidP="00C75911">
      <w:pPr>
        <w:spacing w:line="360" w:lineRule="auto"/>
        <w:jc w:val="both"/>
      </w:pPr>
      <w:r>
        <w:t>Um Android Applikationen zu entwickeln mussten wir zuerst unsere Entwicklungsumgebung Eclipse einrichten.</w:t>
      </w:r>
    </w:p>
    <w:p w:rsidR="00C75911" w:rsidRDefault="00C75911" w:rsidP="00C75911">
      <w:pPr>
        <w:spacing w:line="360" w:lineRule="auto"/>
        <w:jc w:val="both"/>
      </w:pPr>
    </w:p>
    <w:p w:rsidR="00C75911" w:rsidRPr="007E471F" w:rsidRDefault="00C75911" w:rsidP="00C75911"/>
    <w:p w:rsidR="00C75911" w:rsidRPr="00F14B75" w:rsidRDefault="00C75911" w:rsidP="00C75911">
      <w:pPr>
        <w:pStyle w:val="Heading1"/>
      </w:pPr>
      <w:bookmarkStart w:id="190" w:name="_Toc354475505"/>
      <w:bookmarkStart w:id="191" w:name="_Toc354682578"/>
      <w:r>
        <w:t>Verwendete Softwareschnittstellen</w:t>
      </w:r>
      <w:bookmarkEnd w:id="190"/>
      <w:bookmarkEnd w:id="191"/>
    </w:p>
    <w:p w:rsidR="00C75911" w:rsidRPr="007E471F" w:rsidRDefault="00C75911" w:rsidP="00C75911">
      <w:pPr>
        <w:pStyle w:val="Heading2"/>
        <w:rPr>
          <w:b/>
        </w:rPr>
      </w:pPr>
      <w:bookmarkStart w:id="192" w:name="_Toc354475506"/>
      <w:bookmarkStart w:id="193" w:name="_Toc354682579"/>
      <w:r w:rsidRPr="007E471F">
        <w:rPr>
          <w:b/>
        </w:rPr>
        <w:t>SVG</w:t>
      </w:r>
      <w:bookmarkEnd w:id="192"/>
      <w:bookmarkEnd w:id="193"/>
    </w:p>
    <w:p w:rsidR="00C75911" w:rsidRPr="0098624D" w:rsidRDefault="00C75911" w:rsidP="00C75911">
      <w:pPr>
        <w:spacing w:line="360" w:lineRule="auto"/>
        <w:jc w:val="both"/>
      </w:pPr>
      <w:r w:rsidRPr="0098624D">
        <w:t>SVG steht für die Abkürzung Scalea</w:t>
      </w:r>
      <w:r>
        <w:t>ble Vector Graphic und ist ein b</w:t>
      </w:r>
      <w:r w:rsidRPr="0098624D">
        <w:t xml:space="preserve">earbeitbares XML-File, welches mit einem Parser als Bild dargestellt wird. Dabei gibt es einige Vorteile, was die Qualität und den Speicherbedarf betrifft. Der Nachteil liegt aber darin, dass die Verarbeitung aufwendiger ist und daher mehr Zeit in Anspruch nimmt. </w:t>
      </w:r>
    </w:p>
    <w:p w:rsidR="00C75911" w:rsidRPr="0098624D" w:rsidRDefault="00C75911" w:rsidP="00C75911">
      <w:pPr>
        <w:spacing w:line="360" w:lineRule="auto"/>
        <w:jc w:val="both"/>
      </w:pPr>
    </w:p>
    <w:p w:rsidR="00C75911" w:rsidRPr="0098624D" w:rsidRDefault="00C75911" w:rsidP="00C75911">
      <w:pPr>
        <w:spacing w:line="360" w:lineRule="auto"/>
        <w:jc w:val="both"/>
      </w:pPr>
      <w:r w:rsidRPr="0098624D">
        <w:t xml:space="preserve">SVG-Images haben eine große </w:t>
      </w:r>
      <w:r>
        <w:t>Palette</w:t>
      </w:r>
      <w:r w:rsidRPr="0098624D">
        <w:t xml:space="preserve"> </w:t>
      </w:r>
      <w:r>
        <w:t>zur Anwendung</w:t>
      </w:r>
      <w:r w:rsidRPr="0098624D">
        <w:t>. Beispielsweise werden damit einfache Darstellungen wie Spielkarten usw. realisiert, also bereits genormte Piktogramme.</w:t>
      </w:r>
    </w:p>
    <w:p w:rsidR="00C75911" w:rsidRPr="0098624D" w:rsidRDefault="00C75911" w:rsidP="00C75911">
      <w:pPr>
        <w:spacing w:line="360" w:lineRule="auto"/>
        <w:jc w:val="both"/>
      </w:pPr>
    </w:p>
    <w:p w:rsidR="00C75911" w:rsidRPr="0098624D" w:rsidRDefault="00C75911" w:rsidP="00C75911">
      <w:pPr>
        <w:spacing w:line="360" w:lineRule="auto"/>
      </w:pPr>
      <w:r w:rsidRPr="0098624D">
        <w:t>Vorteile:</w:t>
      </w:r>
    </w:p>
    <w:p w:rsidR="00C75911" w:rsidRPr="0098624D" w:rsidRDefault="00C75911" w:rsidP="00C75911">
      <w:pPr>
        <w:numPr>
          <w:ilvl w:val="0"/>
          <w:numId w:val="1"/>
        </w:numPr>
        <w:spacing w:line="360" w:lineRule="auto"/>
        <w:ind w:hanging="359"/>
      </w:pPr>
      <w:r>
        <w:t>leicht s</w:t>
      </w:r>
      <w:r w:rsidRPr="0098624D">
        <w:t>kalierbar</w:t>
      </w:r>
    </w:p>
    <w:p w:rsidR="00C75911" w:rsidRPr="0098624D" w:rsidRDefault="00C75911" w:rsidP="00C75911">
      <w:pPr>
        <w:numPr>
          <w:ilvl w:val="0"/>
          <w:numId w:val="1"/>
        </w:numPr>
        <w:spacing w:line="360" w:lineRule="auto"/>
        <w:ind w:hanging="359"/>
      </w:pPr>
      <w:r w:rsidRPr="0098624D">
        <w:t>Zoom ohne Qualitätsverlust</w:t>
      </w:r>
    </w:p>
    <w:p w:rsidR="00C75911" w:rsidRPr="0098624D" w:rsidRDefault="00C75911" w:rsidP="00C75911">
      <w:pPr>
        <w:numPr>
          <w:ilvl w:val="0"/>
          <w:numId w:val="1"/>
        </w:numPr>
        <w:spacing w:line="360" w:lineRule="auto"/>
        <w:ind w:hanging="359"/>
      </w:pPr>
      <w:r w:rsidRPr="0098624D">
        <w:t>wenig Speicherbedarf</w:t>
      </w:r>
    </w:p>
    <w:p w:rsidR="00C75911" w:rsidRDefault="00C75911" w:rsidP="00C75911">
      <w:pPr>
        <w:spacing w:line="360" w:lineRule="auto"/>
      </w:pPr>
    </w:p>
    <w:p w:rsidR="00C75911" w:rsidRPr="0098624D" w:rsidRDefault="00C75911" w:rsidP="00C75911">
      <w:pPr>
        <w:spacing w:line="360" w:lineRule="auto"/>
      </w:pPr>
      <w:r w:rsidRPr="0098624D">
        <w:t>Nachteile:</w:t>
      </w:r>
    </w:p>
    <w:p w:rsidR="00C75911" w:rsidRPr="0098624D" w:rsidRDefault="00C75911" w:rsidP="00C75911">
      <w:pPr>
        <w:numPr>
          <w:ilvl w:val="0"/>
          <w:numId w:val="2"/>
        </w:numPr>
        <w:spacing w:line="360" w:lineRule="auto"/>
        <w:ind w:hanging="359"/>
      </w:pPr>
      <w:r w:rsidRPr="0098624D">
        <w:t>höherer Rechenaufwand beim Parsen (im Vergleich zu PNG)</w:t>
      </w:r>
    </w:p>
    <w:p w:rsidR="00C75911" w:rsidRPr="0098624D" w:rsidRDefault="00C75911" w:rsidP="00C75911">
      <w:pPr>
        <w:numPr>
          <w:ilvl w:val="0"/>
          <w:numId w:val="2"/>
        </w:numPr>
        <w:spacing w:line="360" w:lineRule="auto"/>
        <w:ind w:hanging="359"/>
      </w:pPr>
      <w:r w:rsidRPr="0098624D">
        <w:t>höhere</w:t>
      </w:r>
      <w:r>
        <w:t>r</w:t>
      </w:r>
      <w:r w:rsidRPr="0098624D">
        <w:t xml:space="preserve"> Zeitaufwand zur Darstellung</w:t>
      </w:r>
    </w:p>
    <w:p w:rsidR="00C75911" w:rsidRPr="0098624D" w:rsidRDefault="00C75911" w:rsidP="00C75911">
      <w:pPr>
        <w:spacing w:line="360" w:lineRule="auto"/>
      </w:pPr>
    </w:p>
    <w:p w:rsidR="00C75911" w:rsidRDefault="00C75911" w:rsidP="00C75911">
      <w:pPr>
        <w:spacing w:after="200"/>
      </w:pPr>
      <w:r>
        <w:br w:type="page"/>
      </w:r>
    </w:p>
    <w:p w:rsidR="00C75911" w:rsidRPr="0098624D" w:rsidRDefault="00C75911" w:rsidP="00C75911"/>
    <w:p w:rsidR="00C75911" w:rsidRPr="0098624D" w:rsidRDefault="00C75911" w:rsidP="00C75911">
      <w:pPr>
        <w:jc w:val="center"/>
      </w:pPr>
    </w:p>
    <w:p w:rsidR="00C75911" w:rsidRPr="0098624D" w:rsidRDefault="00C75911" w:rsidP="00C75911">
      <w:pPr>
        <w:pStyle w:val="Heading2"/>
      </w:pPr>
      <w:bookmarkStart w:id="194" w:name="_Toc351988262"/>
      <w:bookmarkStart w:id="195" w:name="_Toc353196766"/>
      <w:bookmarkStart w:id="196" w:name="_Toc353196990"/>
      <w:bookmarkStart w:id="197" w:name="_Toc354475507"/>
      <w:bookmarkStart w:id="198" w:name="_Toc354682580"/>
      <w:r w:rsidRPr="009B5BE8">
        <w:t>XML</w:t>
      </w:r>
      <w:bookmarkEnd w:id="194"/>
      <w:bookmarkEnd w:id="195"/>
      <w:bookmarkEnd w:id="196"/>
      <w:bookmarkEnd w:id="197"/>
      <w:bookmarkEnd w:id="198"/>
    </w:p>
    <w:p w:rsidR="00C75911" w:rsidRPr="0098624D" w:rsidRDefault="00C75911" w:rsidP="00C75911">
      <w:pPr>
        <w:spacing w:line="360" w:lineRule="auto"/>
        <w:jc w:val="both"/>
      </w:pPr>
      <w:r w:rsidRPr="0098624D">
        <w:t xml:space="preserve">XML steht für </w:t>
      </w:r>
      <w:r w:rsidRPr="00731132">
        <w:t>Extensible Markup Language was so</w:t>
      </w:r>
      <w:r>
        <w:t xml:space="preserve"> </w:t>
      </w:r>
      <w:r w:rsidRPr="00731132">
        <w:t>viel wie erweiterbare Anzeigesprache bedeutet.</w:t>
      </w:r>
    </w:p>
    <w:p w:rsidR="00C75911" w:rsidRPr="0098624D" w:rsidRDefault="00C75911" w:rsidP="00C75911">
      <w:pPr>
        <w:spacing w:line="360" w:lineRule="auto"/>
        <w:jc w:val="both"/>
      </w:pPr>
      <w:r>
        <w:t>Sie</w:t>
      </w:r>
      <w:r w:rsidRPr="00731132">
        <w:t xml:space="preserve"> wird verwendet, um Daten strukturiert in einem Textfile darzustellen. Es wird zur digitalen Datenübertragung über das Internet verwendet und ist Plattform und Implementierungsunabhängig.</w:t>
      </w:r>
    </w:p>
    <w:p w:rsidR="00C75911" w:rsidRPr="0098624D" w:rsidRDefault="00C75911" w:rsidP="00C75911">
      <w:pPr>
        <w:spacing w:line="360" w:lineRule="auto"/>
        <w:jc w:val="both"/>
      </w:pPr>
      <w:r w:rsidRPr="00731132">
        <w:t>Die grundlegende Struktur wurde von der World Wide Web Consortium (W3C) als Norm festgelegt. Diese definiert strukturelle sowie auch inhaltliche Einschränkungen. Über die Anzeigesprache können auch über Metasprachen Limitationen (Schemen) festgelegt werden (Bsp. DTD, XML-Schema).</w:t>
      </w:r>
    </w:p>
    <w:p w:rsidR="00C75911" w:rsidRPr="0098624D" w:rsidRDefault="00C75911" w:rsidP="00C75911">
      <w:pPr>
        <w:spacing w:after="200"/>
      </w:pPr>
      <w:r w:rsidRPr="00731132">
        <w:t>Anwendungsfälle für diese erweiterbare Anzeigesprache sind:</w:t>
      </w:r>
    </w:p>
    <w:p w:rsidR="00C75911" w:rsidRDefault="00C75911" w:rsidP="00C75911">
      <w:pPr>
        <w:pStyle w:val="ListParagraph"/>
        <w:numPr>
          <w:ilvl w:val="0"/>
          <w:numId w:val="23"/>
        </w:numPr>
        <w:spacing w:line="360" w:lineRule="auto"/>
        <w:jc w:val="both"/>
      </w:pPr>
      <w:r w:rsidRPr="00731132">
        <w:t>HTML, XHTML</w:t>
      </w:r>
    </w:p>
    <w:p w:rsidR="00C75911" w:rsidRDefault="00C75911" w:rsidP="00C75911">
      <w:pPr>
        <w:pStyle w:val="ListParagraph"/>
        <w:numPr>
          <w:ilvl w:val="0"/>
          <w:numId w:val="23"/>
        </w:numPr>
        <w:spacing w:line="360" w:lineRule="auto"/>
        <w:jc w:val="both"/>
      </w:pPr>
      <w:r>
        <w:t>SVG (Skalierbare Vektor-Grafik)</w:t>
      </w:r>
    </w:p>
    <w:p w:rsidR="00C75911" w:rsidRDefault="00C75911" w:rsidP="00C75911">
      <w:pPr>
        <w:pStyle w:val="ListParagraph"/>
        <w:numPr>
          <w:ilvl w:val="0"/>
          <w:numId w:val="23"/>
        </w:numPr>
        <w:spacing w:line="360" w:lineRule="auto"/>
        <w:jc w:val="both"/>
      </w:pPr>
      <w:r w:rsidRPr="00731132">
        <w:t>RSS</w:t>
      </w:r>
    </w:p>
    <w:p w:rsidR="00C75911" w:rsidRDefault="00C75911" w:rsidP="00C75911">
      <w:pPr>
        <w:pStyle w:val="ListParagraph"/>
        <w:numPr>
          <w:ilvl w:val="0"/>
          <w:numId w:val="23"/>
        </w:numPr>
        <w:spacing w:line="360" w:lineRule="auto"/>
        <w:jc w:val="both"/>
      </w:pPr>
      <w:r w:rsidRPr="00731132">
        <w:t>XAML (WPF-Spezifikationen in für C#)</w:t>
      </w:r>
    </w:p>
    <w:p w:rsidR="00C75911" w:rsidRPr="0098624D" w:rsidRDefault="00C75911" w:rsidP="00C75911">
      <w:pPr>
        <w:pStyle w:val="ListParagraph"/>
        <w:numPr>
          <w:ilvl w:val="0"/>
          <w:numId w:val="23"/>
        </w:numPr>
        <w:spacing w:line="360" w:lineRule="auto"/>
        <w:jc w:val="both"/>
      </w:pPr>
      <w:r w:rsidRPr="00731132">
        <w:t>Layouts, Resourcen in Android</w:t>
      </w:r>
      <w:r>
        <w:t xml:space="preserve"> </w:t>
      </w:r>
      <w:r w:rsidRPr="00731132">
        <w:t>(eigene Kreationen)</w:t>
      </w:r>
    </w:p>
    <w:p w:rsidR="00C75911" w:rsidRDefault="00C75911" w:rsidP="00C75911">
      <w:pPr>
        <w:rPr>
          <w:sz w:val="20"/>
        </w:rPr>
      </w:pPr>
    </w:p>
    <w:p w:rsidR="00C75911" w:rsidRPr="0098624D" w:rsidRDefault="00C75911" w:rsidP="00C75911"/>
    <w:p w:rsidR="00C75911" w:rsidRDefault="00C75911" w:rsidP="00C75911">
      <w:pPr>
        <w:spacing w:after="200"/>
        <w:rPr>
          <w:rStyle w:val="BookTitle"/>
          <w:rFonts w:eastAsia="Trebuchet MS" w:cs="Trebuchet MS"/>
          <w:b w:val="0"/>
          <w:color w:val="666666"/>
          <w:spacing w:val="0"/>
        </w:rPr>
      </w:pPr>
      <w:bookmarkStart w:id="199" w:name="_Toc351984561"/>
      <w:bookmarkStart w:id="200" w:name="_Toc351988263"/>
      <w:bookmarkStart w:id="201" w:name="_Toc354475508"/>
      <w:r>
        <w:rPr>
          <w:rStyle w:val="BookTitle"/>
          <w:spacing w:val="0"/>
        </w:rPr>
        <w:br w:type="page"/>
      </w:r>
    </w:p>
    <w:p w:rsidR="00C75911" w:rsidRPr="00181FA2" w:rsidRDefault="00C75911" w:rsidP="00C75911">
      <w:pPr>
        <w:pStyle w:val="Heading3"/>
        <w:rPr>
          <w:rStyle w:val="BookTitle"/>
          <w:b/>
          <w:spacing w:val="0"/>
        </w:rPr>
      </w:pPr>
      <w:bookmarkStart w:id="202" w:name="_Toc354682581"/>
      <w:r w:rsidRPr="00181FA2">
        <w:rPr>
          <w:rStyle w:val="BookTitle"/>
          <w:spacing w:val="0"/>
        </w:rPr>
        <w:lastRenderedPageBreak/>
        <w:t>Aufbau</w:t>
      </w:r>
      <w:bookmarkEnd w:id="199"/>
      <w:bookmarkEnd w:id="200"/>
      <w:bookmarkEnd w:id="201"/>
      <w:bookmarkEnd w:id="202"/>
    </w:p>
    <w:p w:rsidR="00C75911" w:rsidRPr="0069376B" w:rsidRDefault="00C75911" w:rsidP="00C75911">
      <w:pPr>
        <w:pStyle w:val="Heading4"/>
        <w:rPr>
          <w:rFonts w:asciiTheme="majorHAnsi" w:hAnsiTheme="majorHAnsi"/>
          <w:sz w:val="24"/>
          <w:szCs w:val="24"/>
        </w:rPr>
      </w:pPr>
      <w:bookmarkStart w:id="203" w:name="_Toc351984562"/>
      <w:bookmarkStart w:id="204" w:name="_Toc351988264"/>
      <w:r w:rsidRPr="0069376B">
        <w:rPr>
          <w:rFonts w:asciiTheme="majorHAnsi" w:hAnsiTheme="majorHAnsi"/>
          <w:sz w:val="24"/>
          <w:szCs w:val="24"/>
        </w:rPr>
        <w:t>Wohlgeformtheit (well-formed)</w:t>
      </w:r>
      <w:bookmarkEnd w:id="203"/>
      <w:bookmarkEnd w:id="204"/>
    </w:p>
    <w:p w:rsidR="00C75911" w:rsidRPr="0098624D" w:rsidRDefault="00C75911" w:rsidP="00C75911">
      <w:pPr>
        <w:spacing w:line="360" w:lineRule="auto"/>
        <w:jc w:val="both"/>
      </w:pPr>
      <w:r>
        <w:t>Der g</w:t>
      </w:r>
      <w:r w:rsidRPr="0098624D">
        <w:t>rundlegende Aufbau besteht aus ein paar wenigen Regeln.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Ein Root-Element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Jedes Element besitzt einen Anfangs und End-Anzeiger (evtl. in sich geschlossen).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Alle Child-Elemente müssen geschlossen sein bevor das Parent-Element geschlossen wird (ebenentreu-paarig verschachtelt)</w:t>
      </w:r>
    </w:p>
    <w:p w:rsidR="00C75911"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Keine gleichnamigen Attribute im selben Element</w:t>
      </w:r>
    </w:p>
    <w:p w:rsidR="00C75911" w:rsidRPr="0069376B" w:rsidRDefault="00C75911" w:rsidP="00C75911">
      <w:pPr>
        <w:spacing w:line="360" w:lineRule="auto"/>
        <w:jc w:val="both"/>
        <w:rPr>
          <w:rFonts w:asciiTheme="majorHAnsi" w:hAnsiTheme="majorHAnsi"/>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D72A14" w:rsidTr="00185940">
        <w:tc>
          <w:tcPr>
            <w:tcW w:w="9360" w:type="dxa"/>
            <w:tcMar>
              <w:top w:w="100" w:type="dxa"/>
              <w:left w:w="100" w:type="dxa"/>
              <w:bottom w:w="100" w:type="dxa"/>
              <w:right w:w="100" w:type="dxa"/>
            </w:tcMar>
          </w:tcPr>
          <w:p w:rsidR="00C75911" w:rsidRPr="0098624D" w:rsidRDefault="00C75911" w:rsidP="00185940">
            <w:pPr>
              <w:rPr>
                <w:lang w:val="en-US"/>
              </w:rPr>
            </w:pPr>
            <w:proofErr w:type="gramStart"/>
            <w:r w:rsidRPr="0098624D">
              <w:rPr>
                <w:rFonts w:ascii="Courier New" w:eastAsia="Courier New" w:hAnsi="Courier New" w:cs="Courier New"/>
                <w:b/>
                <w:sz w:val="20"/>
                <w:shd w:val="clear" w:color="auto" w:fill="F9F9F9"/>
                <w:lang w:val="en-US"/>
              </w:rPr>
              <w:t>&lt;?</w:t>
            </w:r>
            <w:proofErr w:type="spellStart"/>
            <w:r w:rsidRPr="0098624D">
              <w:rPr>
                <w:rFonts w:ascii="Courier New" w:eastAsia="Courier New" w:hAnsi="Courier New" w:cs="Courier New"/>
                <w:b/>
                <w:sz w:val="20"/>
                <w:shd w:val="clear" w:color="auto" w:fill="F9F9F9"/>
                <w:lang w:val="en-US"/>
              </w:rPr>
              <w:t>xml</w:t>
            </w:r>
            <w:r w:rsidRPr="0098624D">
              <w:rPr>
                <w:rFonts w:ascii="Courier New" w:eastAsia="Courier New" w:hAnsi="Courier New" w:cs="Courier New"/>
                <w:color w:val="000066"/>
                <w:sz w:val="20"/>
                <w:shd w:val="clear" w:color="auto" w:fill="F9F9F9"/>
                <w:lang w:val="en-US"/>
              </w:rPr>
              <w:t>version</w:t>
            </w:r>
            <w:proofErr w:type="spellEnd"/>
            <w:proofErr w:type="gramEnd"/>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"1.0"</w:t>
            </w:r>
            <w:r w:rsidRPr="0098624D">
              <w:rPr>
                <w:rFonts w:ascii="Courier New" w:eastAsia="Courier New" w:hAnsi="Courier New" w:cs="Courier New"/>
                <w:color w:val="000066"/>
                <w:sz w:val="20"/>
                <w:shd w:val="clear" w:color="auto" w:fill="F9F9F9"/>
                <w:lang w:val="en-US"/>
              </w:rPr>
              <w:t>encoding</w:t>
            </w:r>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"UTF-8"</w:t>
            </w:r>
            <w:r w:rsidRPr="0098624D">
              <w:rPr>
                <w:rFonts w:ascii="Courier New" w:eastAsia="Courier New" w:hAnsi="Courier New" w:cs="Courier New"/>
                <w:color w:val="000066"/>
                <w:sz w:val="20"/>
                <w:shd w:val="clear" w:color="auto" w:fill="F9F9F9"/>
                <w:lang w:val="en-US"/>
              </w:rPr>
              <w:t>standalone</w:t>
            </w:r>
            <w:r w:rsidRPr="0098624D">
              <w:rPr>
                <w:rFonts w:ascii="Courier New" w:eastAsia="Courier New" w:hAnsi="Courier New" w:cs="Courier New"/>
                <w:color w:val="009900"/>
                <w:sz w:val="20"/>
                <w:shd w:val="clear" w:color="auto" w:fill="F9F9F9"/>
                <w:lang w:val="en-US"/>
              </w:rPr>
              <w:t>=</w:t>
            </w:r>
            <w:r w:rsidRPr="0098624D">
              <w:rPr>
                <w:rFonts w:ascii="Courier New" w:eastAsia="Courier New" w:hAnsi="Courier New" w:cs="Courier New"/>
                <w:sz w:val="20"/>
                <w:shd w:val="clear" w:color="auto" w:fill="F9F9F9"/>
                <w:lang w:val="en-US"/>
              </w:rPr>
              <w:t>"yes"</w:t>
            </w:r>
            <w:r w:rsidRPr="0098624D">
              <w:rPr>
                <w:rFonts w:ascii="Courier New" w:eastAsia="Courier New" w:hAnsi="Courier New" w:cs="Courier New"/>
                <w:b/>
                <w:sz w:val="20"/>
                <w:shd w:val="clear" w:color="auto" w:fill="F9F9F9"/>
                <w:lang w:val="en-US"/>
              </w:rPr>
              <w:t>?&gt;</w:t>
            </w:r>
          </w:p>
          <w:p w:rsidR="00C75911" w:rsidRPr="0098624D" w:rsidRDefault="00C75911" w:rsidP="00185940">
            <w:pPr>
              <w:rPr>
                <w:lang w:val="en-US"/>
              </w:rPr>
            </w:pPr>
            <w:r w:rsidRPr="0098624D">
              <w:rPr>
                <w:rFonts w:ascii="Courier New" w:eastAsia="Courier New" w:hAnsi="Courier New" w:cs="Courier New"/>
                <w:lang w:val="en-US"/>
              </w:rPr>
              <w:t xml:space="preserve">&lt;School name=”HTBLA </w:t>
            </w:r>
            <w:proofErr w:type="spellStart"/>
            <w:r w:rsidRPr="0098624D">
              <w:rPr>
                <w:rFonts w:ascii="Courier New" w:eastAsia="Courier New" w:hAnsi="Courier New" w:cs="Courier New"/>
                <w:lang w:val="en-US"/>
              </w:rPr>
              <w:t>Perg</w:t>
            </w:r>
            <w:proofErr w:type="spellEnd"/>
            <w:r w:rsidRPr="0098624D">
              <w:rPr>
                <w:rFonts w:ascii="Courier New" w:eastAsia="Courier New" w:hAnsi="Courier New" w:cs="Courier New"/>
                <w:lang w:val="en-US"/>
              </w:rPr>
              <w:t>”&gt;</w:t>
            </w:r>
          </w:p>
          <w:p w:rsidR="00C75911" w:rsidRPr="0098624D" w:rsidRDefault="00C75911" w:rsidP="00185940">
            <w:pPr>
              <w:rPr>
                <w:lang w:val="en-US"/>
              </w:rPr>
            </w:pPr>
            <w:r w:rsidRPr="0098624D">
              <w:rPr>
                <w:rFonts w:ascii="Courier New" w:eastAsia="Courier New" w:hAnsi="Courier New" w:cs="Courier New"/>
                <w:lang w:val="en-US"/>
              </w:rPr>
              <w:tab/>
              <w:t>&lt;Class name=”5BHDVK” name=”5BHD”&gt; END</w:t>
            </w:r>
          </w:p>
          <w:p w:rsidR="00C75911" w:rsidRPr="0098624D" w:rsidRDefault="00C75911" w:rsidP="00185940">
            <w:pPr>
              <w:rPr>
                <w:lang w:val="en-US"/>
              </w:rPr>
            </w:pPr>
            <w:r w:rsidRPr="0098624D">
              <w:rPr>
                <w:rFonts w:ascii="Courier New" w:eastAsia="Courier New" w:hAnsi="Courier New" w:cs="Courier New"/>
                <w:lang w:val="en-US"/>
              </w:rPr>
              <w:t>&lt;/School&gt;</w:t>
            </w:r>
          </w:p>
          <w:p w:rsidR="00C75911" w:rsidRPr="0098624D" w:rsidRDefault="00C75911" w:rsidP="00185940">
            <w:pPr>
              <w:rPr>
                <w:lang w:val="en-US"/>
              </w:rPr>
            </w:pPr>
            <w:r w:rsidRPr="0098624D">
              <w:rPr>
                <w:rFonts w:ascii="Courier New" w:eastAsia="Courier New" w:hAnsi="Courier New" w:cs="Courier New"/>
                <w:lang w:val="en-US"/>
              </w:rPr>
              <w:t xml:space="preserve">&lt;School name=”HTBLA </w:t>
            </w:r>
            <w:proofErr w:type="spellStart"/>
            <w:r w:rsidRPr="0098624D">
              <w:rPr>
                <w:rFonts w:ascii="Courier New" w:eastAsia="Courier New" w:hAnsi="Courier New" w:cs="Courier New"/>
                <w:lang w:val="en-US"/>
              </w:rPr>
              <w:t>Leonding</w:t>
            </w:r>
            <w:proofErr w:type="spellEnd"/>
            <w:r w:rsidRPr="0098624D">
              <w:rPr>
                <w:rFonts w:ascii="Courier New" w:eastAsia="Courier New" w:hAnsi="Courier New" w:cs="Courier New"/>
                <w:lang w:val="en-US"/>
              </w:rPr>
              <w:t>”/&gt;</w:t>
            </w:r>
          </w:p>
        </w:tc>
      </w:tr>
    </w:tbl>
    <w:p w:rsidR="00C75911" w:rsidRPr="0098624D" w:rsidRDefault="00C75911" w:rsidP="00C75911">
      <w:pPr>
        <w:rPr>
          <w:lang w:val="en-US"/>
        </w:rPr>
      </w:pPr>
    </w:p>
    <w:p w:rsidR="00C75911" w:rsidRPr="0069376B" w:rsidRDefault="00C75911" w:rsidP="00C75911">
      <w:pPr>
        <w:pStyle w:val="Heading4"/>
        <w:rPr>
          <w:rFonts w:asciiTheme="majorHAnsi" w:hAnsiTheme="majorHAnsi"/>
          <w:sz w:val="24"/>
          <w:szCs w:val="24"/>
        </w:rPr>
      </w:pPr>
      <w:bookmarkStart w:id="205" w:name="_Toc351984563"/>
      <w:bookmarkStart w:id="206" w:name="_Toc351988265"/>
      <w:r w:rsidRPr="0069376B">
        <w:rPr>
          <w:rFonts w:asciiTheme="majorHAnsi" w:hAnsiTheme="majorHAnsi"/>
          <w:sz w:val="24"/>
          <w:szCs w:val="24"/>
        </w:rPr>
        <w:t>Physikalischer Aufbau</w:t>
      </w:r>
      <w:bookmarkEnd w:id="205"/>
      <w:bookmarkEnd w:id="206"/>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Entitäten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Deklaration (&lt;?xml version=… encoding=… standaone=…?&gt;)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Dient zur Spezifikation bzgl. Version, Codierung und Schemas.</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Dokumententyp-Spezifikation von Entitäten und des logischen Aufbaus</w:t>
      </w:r>
    </w:p>
    <w:p w:rsidR="00C75911" w:rsidRPr="0098624D" w:rsidRDefault="00C75911" w:rsidP="00C75911">
      <w:pPr>
        <w:ind w:hanging="179"/>
      </w:pPr>
    </w:p>
    <w:p w:rsidR="00C75911" w:rsidRPr="0069376B" w:rsidRDefault="00C75911" w:rsidP="00C75911">
      <w:pPr>
        <w:pStyle w:val="Heading4"/>
        <w:rPr>
          <w:rFonts w:asciiTheme="majorHAnsi" w:hAnsiTheme="majorHAnsi"/>
          <w:sz w:val="24"/>
          <w:szCs w:val="24"/>
        </w:rPr>
      </w:pPr>
      <w:bookmarkStart w:id="207" w:name="_Toc351984564"/>
      <w:bookmarkStart w:id="208" w:name="_Toc351988266"/>
      <w:r w:rsidRPr="0069376B">
        <w:rPr>
          <w:rFonts w:asciiTheme="majorHAnsi" w:hAnsiTheme="majorHAnsi"/>
          <w:sz w:val="24"/>
          <w:szCs w:val="24"/>
        </w:rPr>
        <w:t>Logischer Aufbau</w:t>
      </w:r>
      <w:bookmarkEnd w:id="207"/>
      <w:bookmarkEnd w:id="208"/>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Elemente</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Attribute</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Verarbeitungsanweisungen: Daten an eine gewisse XML-Anwendung weiterleiten</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&lt;?Name Datas?&gt;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Kommentare</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 comment --&gt;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Text: Normal oder CDATA-Abschnitt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rPr>
        <w:t>&lt;![CDATA[Text]]&gt;</w:t>
      </w:r>
    </w:p>
    <w:p w:rsidR="0035132C" w:rsidRPr="0098624D" w:rsidRDefault="0035132C">
      <w:pPr>
        <w:ind w:left="540" w:hanging="179"/>
      </w:pPr>
    </w:p>
    <w:p w:rsidR="00C75911" w:rsidRPr="00181FA2" w:rsidRDefault="00C75911" w:rsidP="00C75911">
      <w:pPr>
        <w:pStyle w:val="Heading4"/>
        <w:rPr>
          <w:rStyle w:val="BookTitle"/>
          <w:b w:val="0"/>
          <w:spacing w:val="0"/>
        </w:rPr>
      </w:pPr>
      <w:bookmarkStart w:id="209" w:name="_Toc351984565"/>
      <w:bookmarkStart w:id="210" w:name="_Toc351988267"/>
      <w:bookmarkStart w:id="211" w:name="_Toc351984569"/>
      <w:bookmarkStart w:id="212" w:name="_Toc351988271"/>
      <w:r w:rsidRPr="00181FA2">
        <w:rPr>
          <w:rStyle w:val="BookTitle"/>
          <w:b w:val="0"/>
          <w:spacing w:val="0"/>
        </w:rPr>
        <w:lastRenderedPageBreak/>
        <w:t>Wichtige Begriffe</w:t>
      </w:r>
      <w:bookmarkEnd w:id="209"/>
      <w:bookmarkEnd w:id="210"/>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Elemente: Name des XML-Feldes, kann frei gewählt werden (ausgenommen im Schema festgelegt).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Child-Element:</w:t>
      </w:r>
      <w:r w:rsidRPr="00A33A0F">
        <w:rPr>
          <w:rFonts w:asciiTheme="majorHAnsi" w:hAnsiTheme="majorHAnsi"/>
        </w:rPr>
        <w:t xml:space="preserve"> Ein Element kann mehrere verschachtelte Elemente besitzen, diese werden als Kinder bezeichnet.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Parent-Element:</w:t>
      </w:r>
      <w:r w:rsidRPr="00A33A0F">
        <w:rPr>
          <w:rFonts w:asciiTheme="majorHAnsi" w:hAnsiTheme="majorHAnsi"/>
        </w:rPr>
        <w:t xml:space="preserve"> Ein verschachteltes Element besitzt einen Elternteil, das eine Ebene über diesem Element steht.</w:t>
      </w:r>
    </w:p>
    <w:p w:rsidR="00C75911" w:rsidRPr="00A33A0F" w:rsidRDefault="00C75911" w:rsidP="00C75911">
      <w:pPr>
        <w:pStyle w:val="ListParagraph"/>
        <w:numPr>
          <w:ilvl w:val="1"/>
          <w:numId w:val="24"/>
        </w:numPr>
        <w:spacing w:line="360" w:lineRule="auto"/>
        <w:jc w:val="both"/>
        <w:rPr>
          <w:rFonts w:asciiTheme="majorHAnsi" w:hAnsiTheme="majorHAnsi"/>
        </w:rPr>
      </w:pPr>
      <w:r w:rsidRPr="00A33A0F">
        <w:rPr>
          <w:rFonts w:asciiTheme="majorHAnsi" w:hAnsiTheme="majorHAnsi"/>
          <w:b/>
        </w:rPr>
        <w:t>Silbling-Element:</w:t>
      </w:r>
      <w:r w:rsidRPr="00A33A0F">
        <w:rPr>
          <w:rFonts w:asciiTheme="majorHAnsi" w:hAnsiTheme="majorHAnsi"/>
        </w:rPr>
        <w:t xml:space="preserve"> Hat ein Parent-Element mehrere Kinder, so kann ein Child direkt auf das folgende Geschwister-Element zugreifen.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Parser: Dies ist ein meist vordefiniertes Programm, das XML-Dateien ausliest, erzeugt oder bearbeitet. Weiter kann dieser auch die Datei auf ihre Gültigkeit prüfen.</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Validität: Die Gültigkeit einer XML-Datei kann mit dem Parser mithilfe des bereits vorhandenen Schemas überprüft werden. Die Validität gibt an, ob die Datei gültig ist oder nicht. Ist kein Schema angegeben, so wird der Aufbau überprüft, ob er „well-formed“ ist.</w:t>
      </w:r>
    </w:p>
    <w:p w:rsidR="00C75911" w:rsidRPr="0098624D" w:rsidRDefault="00C75911" w:rsidP="00C75911">
      <w:pPr>
        <w:ind w:left="540" w:hanging="179"/>
      </w:pPr>
    </w:p>
    <w:p w:rsidR="00C75911" w:rsidRPr="00181FA2" w:rsidRDefault="00C75911" w:rsidP="00C75911">
      <w:pPr>
        <w:pStyle w:val="Heading4"/>
        <w:rPr>
          <w:rStyle w:val="BookTitle"/>
          <w:b w:val="0"/>
          <w:spacing w:val="0"/>
        </w:rPr>
      </w:pPr>
      <w:bookmarkStart w:id="213" w:name="_Toc351984566"/>
      <w:bookmarkStart w:id="214" w:name="_Toc351988268"/>
      <w:r w:rsidRPr="00181FA2">
        <w:rPr>
          <w:rStyle w:val="BookTitle"/>
          <w:b w:val="0"/>
          <w:spacing w:val="0"/>
        </w:rPr>
        <w:t>Klassifizierung</w:t>
      </w:r>
      <w:bookmarkEnd w:id="213"/>
      <w:bookmarkEnd w:id="214"/>
    </w:p>
    <w:p w:rsidR="00C75911" w:rsidRPr="0098624D" w:rsidRDefault="00C75911" w:rsidP="00C75911">
      <w:pPr>
        <w:spacing w:line="360" w:lineRule="auto"/>
        <w:jc w:val="both"/>
      </w:pPr>
      <w:r w:rsidRPr="0098624D">
        <w:t>Nach ihrer Verwendung und Strukturierung lassen sich XML-Dateien in zwei Formen einteilen. Dabei gibt es eine Mischform.</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Dokumentzentriert: Die Datei ist hau</w:t>
      </w:r>
      <w:r>
        <w:rPr>
          <w:rFonts w:asciiTheme="majorHAnsi" w:hAnsiTheme="majorHAnsi"/>
        </w:rPr>
        <w:t>p</w:t>
      </w:r>
      <w:r w:rsidRPr="00A33A0F">
        <w:rPr>
          <w:rFonts w:asciiTheme="majorHAnsi" w:hAnsiTheme="majorHAnsi"/>
        </w:rPr>
        <w:t>tsächlich für das menschliche Verständnis formatiert und mach</w:t>
      </w:r>
      <w:r>
        <w:rPr>
          <w:rFonts w:asciiTheme="majorHAnsi" w:hAnsiTheme="majorHAnsi"/>
        </w:rPr>
        <w:t>t</w:t>
      </w:r>
      <w:r w:rsidRPr="00A33A0F">
        <w:rPr>
          <w:rFonts w:asciiTheme="majorHAnsi" w:hAnsiTheme="majorHAnsi"/>
        </w:rPr>
        <w:t xml:space="preserve"> eine maschinelle Verarbeitung schwieriger.</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Datenzentriert: Starke Strukturierung, folgt einem Schema. Es ist schwieriger zum</w:t>
      </w:r>
      <w:r>
        <w:rPr>
          <w:rFonts w:asciiTheme="majorHAnsi" w:hAnsiTheme="majorHAnsi"/>
        </w:rPr>
        <w:t xml:space="preserve"> Verstehen, jedoch leichter zu v</w:t>
      </w:r>
      <w:r w:rsidRPr="00A33A0F">
        <w:rPr>
          <w:rFonts w:asciiTheme="majorHAnsi" w:hAnsiTheme="majorHAnsi"/>
        </w:rPr>
        <w:t>erarbeiten.</w:t>
      </w:r>
      <w:r>
        <w:rPr>
          <w:rFonts w:asciiTheme="majorHAnsi" w:hAnsiTheme="majorHAnsi"/>
        </w:rPr>
        <w:t xml:space="preserve"> </w:t>
      </w:r>
      <w:r w:rsidRPr="00A33A0F">
        <w:rPr>
          <w:rFonts w:asciiTheme="majorHAnsi" w:hAnsiTheme="majorHAnsi"/>
        </w:rPr>
        <w:t>Elemente haben entweder Attribute oder Textinhalt.</w:t>
      </w:r>
    </w:p>
    <w:p w:rsidR="00C75911" w:rsidRPr="00A33A0F" w:rsidRDefault="00C75911" w:rsidP="00C75911">
      <w:pPr>
        <w:pStyle w:val="ListParagraph"/>
        <w:numPr>
          <w:ilvl w:val="0"/>
          <w:numId w:val="24"/>
        </w:numPr>
        <w:spacing w:line="360" w:lineRule="auto"/>
        <w:jc w:val="both"/>
        <w:rPr>
          <w:rFonts w:asciiTheme="majorHAnsi" w:hAnsiTheme="majorHAnsi"/>
        </w:rPr>
      </w:pPr>
      <w:r w:rsidRPr="00A33A0F">
        <w:rPr>
          <w:rFonts w:asciiTheme="majorHAnsi" w:hAnsiTheme="majorHAnsi"/>
        </w:rPr>
        <w:t>Semistrukturiert: M</w:t>
      </w:r>
      <w:r>
        <w:rPr>
          <w:rFonts w:asciiTheme="majorHAnsi" w:hAnsiTheme="majorHAnsi"/>
        </w:rPr>
        <w:t>ischform, weniger dokumentzentriert und d</w:t>
      </w:r>
      <w:r w:rsidRPr="00A33A0F">
        <w:rPr>
          <w:rFonts w:asciiTheme="majorHAnsi" w:hAnsiTheme="majorHAnsi"/>
        </w:rPr>
        <w:t>atenzentriert.</w:t>
      </w:r>
    </w:p>
    <w:p w:rsidR="00C75911" w:rsidRPr="0098624D" w:rsidRDefault="00C75911" w:rsidP="00C75911"/>
    <w:p w:rsidR="00C75911" w:rsidRPr="0098624D" w:rsidRDefault="00C75911" w:rsidP="00C75911"/>
    <w:p w:rsidR="00C75911" w:rsidRDefault="00C75911" w:rsidP="00C75911">
      <w:pPr>
        <w:spacing w:after="200"/>
        <w:rPr>
          <w:rStyle w:val="BookTitle"/>
          <w:rFonts w:eastAsia="Trebuchet MS" w:cs="Trebuchet MS"/>
          <w:b w:val="0"/>
          <w:color w:val="666666"/>
          <w:spacing w:val="0"/>
          <w:u w:val="single"/>
        </w:rPr>
      </w:pPr>
      <w:bookmarkStart w:id="215" w:name="_Toc351984567"/>
      <w:bookmarkStart w:id="216" w:name="_Toc351988269"/>
      <w:r>
        <w:rPr>
          <w:rStyle w:val="BookTitle"/>
          <w:b w:val="0"/>
          <w:spacing w:val="0"/>
        </w:rPr>
        <w:br w:type="page"/>
      </w:r>
    </w:p>
    <w:p w:rsidR="00C75911" w:rsidRPr="00181FA2" w:rsidRDefault="00C75911" w:rsidP="00C75911">
      <w:pPr>
        <w:pStyle w:val="Heading4"/>
        <w:rPr>
          <w:rStyle w:val="BookTitle"/>
          <w:b w:val="0"/>
          <w:spacing w:val="0"/>
        </w:rPr>
      </w:pPr>
      <w:r w:rsidRPr="00181FA2">
        <w:rPr>
          <w:rStyle w:val="BookTitle"/>
          <w:b w:val="0"/>
          <w:spacing w:val="0"/>
        </w:rPr>
        <w:lastRenderedPageBreak/>
        <w:t>Verarbeitung (Parsen)</w:t>
      </w:r>
      <w:bookmarkEnd w:id="215"/>
      <w:bookmarkEnd w:id="216"/>
    </w:p>
    <w:p w:rsidR="00C75911" w:rsidRPr="0069376B" w:rsidRDefault="00C75911" w:rsidP="00C75911">
      <w:pPr>
        <w:spacing w:line="360" w:lineRule="auto"/>
        <w:jc w:val="both"/>
        <w:rPr>
          <w:rFonts w:asciiTheme="majorHAnsi" w:hAnsiTheme="majorHAnsi"/>
        </w:rPr>
      </w:pPr>
      <w:r w:rsidRPr="0069376B">
        <w:rPr>
          <w:rFonts w:asciiTheme="majorHAnsi" w:hAnsiTheme="majorHAnsi"/>
        </w:rPr>
        <w:t>Die grundlegende Verarbeitung ergibt sich aus drei Kriterien:</w:t>
      </w:r>
    </w:p>
    <w:p w:rsidR="00C75911" w:rsidRPr="0069376B"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Sequentielle Abfolge oder wahlfrei</w:t>
      </w:r>
    </w:p>
    <w:p w:rsidR="00C75911"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Push oder Pull Verarbeitung</w:t>
      </w:r>
    </w:p>
    <w:p w:rsidR="00C75911" w:rsidRDefault="00C75911" w:rsidP="00C75911">
      <w:pPr>
        <w:pStyle w:val="ListParagraph"/>
        <w:numPr>
          <w:ilvl w:val="1"/>
          <w:numId w:val="38"/>
        </w:numPr>
        <w:spacing w:line="360" w:lineRule="auto"/>
        <w:jc w:val="both"/>
        <w:rPr>
          <w:rFonts w:asciiTheme="majorHAnsi" w:hAnsiTheme="majorHAnsi"/>
        </w:rPr>
      </w:pPr>
      <w:r w:rsidRPr="0069376B">
        <w:rPr>
          <w:rFonts w:asciiTheme="majorHAnsi" w:hAnsiTheme="majorHAnsi"/>
        </w:rPr>
        <w:t>Push: Ablauf übernimmt der Parser selbst.</w:t>
      </w:r>
    </w:p>
    <w:p w:rsidR="00C75911" w:rsidRDefault="00C75911" w:rsidP="00C75911">
      <w:pPr>
        <w:pStyle w:val="ListParagraph"/>
        <w:numPr>
          <w:ilvl w:val="1"/>
          <w:numId w:val="38"/>
        </w:numPr>
        <w:spacing w:line="360" w:lineRule="auto"/>
        <w:jc w:val="both"/>
        <w:rPr>
          <w:rFonts w:asciiTheme="majorHAnsi" w:hAnsiTheme="majorHAnsi"/>
        </w:rPr>
      </w:pPr>
      <w:r w:rsidRPr="0069376B">
        <w:rPr>
          <w:rFonts w:asciiTheme="majorHAnsi" w:hAnsiTheme="majorHAnsi"/>
        </w:rPr>
        <w:t>Pull: Ablauf wird über den Programmcode gesteuert, der vom Parser aufgerufen wird.</w:t>
      </w:r>
    </w:p>
    <w:p w:rsidR="00C75911" w:rsidRPr="0069376B" w:rsidRDefault="00C75911" w:rsidP="00C75911">
      <w:pPr>
        <w:pStyle w:val="ListParagraph"/>
        <w:numPr>
          <w:ilvl w:val="0"/>
          <w:numId w:val="38"/>
        </w:numPr>
        <w:spacing w:line="360" w:lineRule="auto"/>
        <w:jc w:val="both"/>
        <w:rPr>
          <w:rFonts w:asciiTheme="majorHAnsi" w:hAnsiTheme="majorHAnsi"/>
        </w:rPr>
      </w:pPr>
      <w:r w:rsidRPr="0069376B">
        <w:rPr>
          <w:rFonts w:asciiTheme="majorHAnsi" w:hAnsiTheme="majorHAnsi"/>
        </w:rPr>
        <w:t>Baumstrukturmanagement: hierarchisch oder verschachtelt</w:t>
      </w:r>
    </w:p>
    <w:p w:rsidR="00C75911" w:rsidRPr="004E088A" w:rsidRDefault="00C75911" w:rsidP="00C75911">
      <w:pPr>
        <w:ind w:left="540" w:hanging="179"/>
        <w:rPr>
          <w:rFonts w:asciiTheme="majorHAnsi" w:eastAsiaTheme="minorHAnsi" w:hAnsiTheme="majorHAnsi" w:cstheme="minorBidi"/>
          <w:color w:val="auto"/>
          <w:lang w:eastAsia="en-US"/>
        </w:rPr>
      </w:pPr>
    </w:p>
    <w:p w:rsidR="00C75911" w:rsidRPr="0069376B" w:rsidRDefault="00C75911" w:rsidP="00C75911">
      <w:pPr>
        <w:pStyle w:val="Heading4"/>
        <w:rPr>
          <w:rFonts w:asciiTheme="majorHAnsi" w:hAnsiTheme="majorHAnsi"/>
          <w:sz w:val="24"/>
          <w:szCs w:val="24"/>
        </w:rPr>
      </w:pPr>
      <w:bookmarkStart w:id="217" w:name="_Toc351984568"/>
      <w:bookmarkStart w:id="218" w:name="_Toc351988270"/>
      <w:r w:rsidRPr="0069376B">
        <w:rPr>
          <w:rFonts w:asciiTheme="majorHAnsi" w:hAnsiTheme="majorHAnsi"/>
          <w:sz w:val="24"/>
          <w:szCs w:val="24"/>
        </w:rPr>
        <w:t>Parser</w:t>
      </w:r>
      <w:bookmarkEnd w:id="217"/>
      <w:bookmarkEnd w:id="218"/>
    </w:p>
    <w:p w:rsidR="00C75911" w:rsidRPr="0069376B" w:rsidRDefault="00C75911" w:rsidP="00C75911">
      <w:pPr>
        <w:spacing w:line="360" w:lineRule="auto"/>
        <w:jc w:val="both"/>
        <w:rPr>
          <w:rFonts w:asciiTheme="majorHAnsi" w:hAnsiTheme="majorHAnsi"/>
        </w:rPr>
      </w:pPr>
      <w:r w:rsidRPr="0069376B">
        <w:rPr>
          <w:rFonts w:asciiTheme="majorHAnsi" w:hAnsiTheme="majorHAnsi"/>
        </w:rPr>
        <w:t>Von Programmierumgebungen werden vordefinierte APIs zur Verfügung gestellt. Die drei Modelle für diese sind:</w:t>
      </w:r>
    </w:p>
    <w:p w:rsidR="00C75911"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DOM</w:t>
      </w:r>
    </w:p>
    <w:p w:rsidR="00C75911"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SAX</w:t>
      </w:r>
    </w:p>
    <w:p w:rsidR="00C75911" w:rsidRPr="0069376B" w:rsidRDefault="00C75911" w:rsidP="00C75911">
      <w:pPr>
        <w:pStyle w:val="ListParagraph"/>
        <w:numPr>
          <w:ilvl w:val="0"/>
          <w:numId w:val="39"/>
        </w:numPr>
        <w:spacing w:line="360" w:lineRule="auto"/>
        <w:jc w:val="both"/>
        <w:rPr>
          <w:rFonts w:asciiTheme="majorHAnsi" w:hAnsiTheme="majorHAnsi"/>
        </w:rPr>
      </w:pPr>
      <w:r w:rsidRPr="0069376B">
        <w:rPr>
          <w:rFonts w:asciiTheme="majorHAnsi" w:hAnsiTheme="majorHAnsi"/>
        </w:rPr>
        <w:t>Pull-API</w:t>
      </w:r>
    </w:p>
    <w:p w:rsidR="00C75911" w:rsidRDefault="00C75911">
      <w:pPr>
        <w:spacing w:after="200"/>
        <w:rPr>
          <w:rFonts w:ascii="Trebuchet MS" w:eastAsia="Trebuchet MS" w:hAnsi="Trebuchet MS" w:cs="Trebuchet MS"/>
          <w:color w:val="666666"/>
          <w:sz w:val="22"/>
          <w:u w:val="single"/>
        </w:rPr>
      </w:pPr>
      <w:r>
        <w:br w:type="page"/>
      </w:r>
    </w:p>
    <w:p w:rsidR="00C75911" w:rsidRPr="00CE25F4" w:rsidRDefault="00C75911" w:rsidP="00C75911">
      <w:pPr>
        <w:pStyle w:val="Heading4"/>
        <w:rPr>
          <w:rFonts w:asciiTheme="majorHAnsi" w:hAnsiTheme="majorHAnsi"/>
          <w:sz w:val="24"/>
          <w:szCs w:val="24"/>
        </w:rPr>
      </w:pPr>
      <w:bookmarkStart w:id="219" w:name="_Toc353196767"/>
      <w:bookmarkStart w:id="220" w:name="_Toc353196991"/>
      <w:bookmarkStart w:id="221" w:name="_Toc353217995"/>
      <w:bookmarkStart w:id="222" w:name="_Toc354502286"/>
      <w:bookmarkEnd w:id="211"/>
      <w:bookmarkEnd w:id="212"/>
      <w:r w:rsidRPr="00CE25F4">
        <w:rPr>
          <w:rFonts w:asciiTheme="majorHAnsi" w:hAnsiTheme="majorHAnsi"/>
          <w:sz w:val="24"/>
          <w:szCs w:val="24"/>
        </w:rPr>
        <w:lastRenderedPageBreak/>
        <w:t>DOM</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98624D" w:rsidRDefault="00C75911" w:rsidP="00185940">
            <w:pPr>
              <w:rPr>
                <w:lang w:val="en-US"/>
              </w:rPr>
            </w:pPr>
            <w:proofErr w:type="spellStart"/>
            <w:r w:rsidRPr="0098624D">
              <w:rPr>
                <w:rFonts w:ascii="Courier New" w:eastAsia="Courier New" w:hAnsi="Courier New" w:cs="Courier New"/>
                <w:lang w:val="en-US"/>
              </w:rPr>
              <w:t>DocumentBuilderFactorybuilderFactory</w:t>
            </w:r>
            <w:proofErr w:type="spellEnd"/>
            <w:r w:rsidRPr="0098624D">
              <w:rPr>
                <w:rFonts w:ascii="Courier New" w:eastAsia="Courier New" w:hAnsi="Courier New" w:cs="Courier New"/>
                <w:lang w:val="en-US"/>
              </w:rPr>
              <w:t xml:space="preserve"> =</w:t>
            </w:r>
          </w:p>
          <w:p w:rsidR="00C75911" w:rsidRPr="0098624D" w:rsidRDefault="00C75911" w:rsidP="00185940">
            <w:pPr>
              <w:rPr>
                <w:lang w:val="en-US"/>
              </w:rPr>
            </w:pPr>
            <w:proofErr w:type="spellStart"/>
            <w:r w:rsidRPr="0098624D">
              <w:rPr>
                <w:rFonts w:ascii="Courier New" w:eastAsia="Courier New" w:hAnsi="Courier New" w:cs="Courier New"/>
                <w:lang w:val="en-US"/>
              </w:rPr>
              <w:t>DocumentBuilderFactory.newInstance</w:t>
            </w:r>
            <w:proofErr w:type="spellEnd"/>
            <w:r w:rsidRPr="0098624D">
              <w:rPr>
                <w:rFonts w:ascii="Courier New" w:eastAsia="Courier New" w:hAnsi="Courier New" w:cs="Courier New"/>
                <w:lang w:val="en-US"/>
              </w:rPr>
              <w:t>();</w:t>
            </w:r>
          </w:p>
          <w:p w:rsidR="00C75911" w:rsidRPr="0098624D" w:rsidRDefault="00C75911" w:rsidP="00185940">
            <w:pPr>
              <w:rPr>
                <w:lang w:val="en-US"/>
              </w:rPr>
            </w:pPr>
            <w:proofErr w:type="spellStart"/>
            <w:r w:rsidRPr="0098624D">
              <w:rPr>
                <w:rFonts w:ascii="Courier New" w:eastAsia="Courier New" w:hAnsi="Courier New" w:cs="Courier New"/>
                <w:lang w:val="en-US"/>
              </w:rPr>
              <w:t>DocumentBuilder</w:t>
            </w:r>
            <w:proofErr w:type="spellEnd"/>
            <w:r w:rsidRPr="0098624D">
              <w:rPr>
                <w:rFonts w:ascii="Courier New" w:eastAsia="Courier New" w:hAnsi="Courier New" w:cs="Courier New"/>
                <w:lang w:val="en-US"/>
              </w:rPr>
              <w:t xml:space="preserve"> builder = </w:t>
            </w:r>
            <w:r w:rsidRPr="0098624D">
              <w:rPr>
                <w:rFonts w:ascii="Courier New" w:eastAsia="Courier New" w:hAnsi="Courier New" w:cs="Courier New"/>
                <w:color w:val="002060"/>
                <w:lang w:val="en-US"/>
              </w:rPr>
              <w:t>null</w:t>
            </w: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try {</w:t>
            </w:r>
          </w:p>
          <w:p w:rsidR="00C75911" w:rsidRPr="0098624D" w:rsidRDefault="00C75911" w:rsidP="00185940">
            <w:pPr>
              <w:rPr>
                <w:lang w:val="en-US"/>
              </w:rPr>
            </w:pPr>
            <w:r w:rsidRPr="0098624D">
              <w:rPr>
                <w:rFonts w:ascii="Courier New" w:eastAsia="Courier New" w:hAnsi="Courier New" w:cs="Courier New"/>
                <w:lang w:val="en-US"/>
              </w:rPr>
              <w:tab/>
              <w:t xml:space="preserve">builder = </w:t>
            </w:r>
            <w:proofErr w:type="spellStart"/>
            <w:r w:rsidRPr="0098624D">
              <w:rPr>
                <w:rFonts w:ascii="Courier New" w:eastAsia="Courier New" w:hAnsi="Courier New" w:cs="Courier New"/>
                <w:lang w:val="en-US"/>
              </w:rPr>
              <w:t>builderFactory.newDocumentBuilder</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ab/>
              <w:t xml:space="preserve">Document </w:t>
            </w:r>
            <w:proofErr w:type="spellStart"/>
            <w:r w:rsidRPr="0098624D">
              <w:rPr>
                <w:rFonts w:ascii="Courier New" w:eastAsia="Courier New" w:hAnsi="Courier New" w:cs="Courier New"/>
                <w:lang w:val="en-US"/>
              </w:rPr>
              <w:t>document</w:t>
            </w:r>
            <w:proofErr w:type="spellEnd"/>
            <w:r w:rsidRPr="0098624D">
              <w:rPr>
                <w:rFonts w:ascii="Courier New" w:eastAsia="Courier New" w:hAnsi="Courier New" w:cs="Courier New"/>
                <w:lang w:val="en-US"/>
              </w:rPr>
              <w:t xml:space="preserve"> =</w:t>
            </w:r>
          </w:p>
          <w:p w:rsidR="00C75911" w:rsidRPr="0098624D" w:rsidRDefault="00C75911" w:rsidP="00185940">
            <w:pPr>
              <w:rPr>
                <w:lang w:val="en-US"/>
              </w:rPr>
            </w:pPr>
            <w:proofErr w:type="spellStart"/>
            <w:r w:rsidRPr="0098624D">
              <w:rPr>
                <w:rFonts w:ascii="Courier New" w:eastAsia="Courier New" w:hAnsi="Courier New" w:cs="Courier New"/>
                <w:lang w:val="en-US"/>
              </w:rPr>
              <w:t>builder.parse</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FileInputStream</w:t>
            </w:r>
            <w:proofErr w:type="spellEnd"/>
            <w:r w:rsidRPr="0098624D">
              <w:rPr>
                <w:rFonts w:ascii="Courier New" w:eastAsia="Courier New" w:hAnsi="Courier New" w:cs="Courier New"/>
                <w:lang w:val="en-US"/>
              </w:rPr>
              <w:t>(“filename”);</w:t>
            </w:r>
          </w:p>
          <w:p w:rsidR="00C75911" w:rsidRPr="0098624D" w:rsidRDefault="00C75911" w:rsidP="00185940">
            <w:pPr>
              <w:rPr>
                <w:lang w:val="en-US"/>
              </w:rPr>
            </w:pPr>
            <w:r w:rsidRPr="0098624D">
              <w:rPr>
                <w:rFonts w:ascii="Courier New" w:eastAsia="Courier New" w:hAnsi="Courier New" w:cs="Courier New"/>
                <w:lang w:val="en-US"/>
              </w:rPr>
              <w:t>} catch (Exception e)</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System.err.println</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lang w:val="en-US"/>
              </w:rPr>
              <w:t>e.getMessage</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 xml:space="preserve">Element </w:t>
            </w:r>
            <w:proofErr w:type="spellStart"/>
            <w:r w:rsidRPr="0098624D">
              <w:rPr>
                <w:rFonts w:ascii="Courier New" w:eastAsia="Courier New" w:hAnsi="Courier New" w:cs="Courier New"/>
                <w:lang w:val="en-US"/>
              </w:rPr>
              <w:t>rootElement</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document.getDocumentElement</w:t>
            </w:r>
            <w:proofErr w:type="spellEnd"/>
            <w:r w:rsidRPr="0098624D">
              <w:rPr>
                <w:rFonts w:ascii="Courier New" w:eastAsia="Courier New" w:hAnsi="Courier New" w:cs="Courier New"/>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rFonts w:ascii="Courier New" w:eastAsia="Courier New" w:hAnsi="Courier New" w:cs="Courier New"/>
                <w:lang w:val="en-US"/>
              </w:rPr>
              <w:t>NodeList</w:t>
            </w:r>
            <w:proofErr w:type="spellEnd"/>
            <w:r w:rsidRPr="0098624D">
              <w:rPr>
                <w:rFonts w:ascii="Courier New" w:eastAsia="Courier New" w:hAnsi="Courier New" w:cs="Courier New"/>
                <w:lang w:val="en-US"/>
              </w:rPr>
              <w:t xml:space="preserve"> nodes = </w:t>
            </w:r>
            <w:proofErr w:type="spellStart"/>
            <w:r w:rsidRPr="0098624D">
              <w:rPr>
                <w:rFonts w:ascii="Courier New" w:eastAsia="Courier New" w:hAnsi="Courier New" w:cs="Courier New"/>
                <w:lang w:val="en-US"/>
              </w:rPr>
              <w:t>element.getChildNodes</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color w:val="002060"/>
                <w:lang w:val="en-US"/>
              </w:rPr>
              <w:t>for</w:t>
            </w:r>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int</w:t>
            </w:r>
            <w:proofErr w:type="spellEnd"/>
            <w:r w:rsidRPr="0098624D">
              <w:rPr>
                <w:rFonts w:ascii="Courier New" w:eastAsia="Courier New" w:hAnsi="Courier New" w:cs="Courier New"/>
                <w:lang w:val="en-US"/>
              </w:rPr>
              <w:t xml:space="preserve"> i=0; i&lt;</w:t>
            </w:r>
            <w:proofErr w:type="spellStart"/>
            <w:r w:rsidRPr="0098624D">
              <w:rPr>
                <w:rFonts w:ascii="Courier New" w:eastAsia="Courier New" w:hAnsi="Courier New" w:cs="Courier New"/>
                <w:lang w:val="en-US"/>
              </w:rPr>
              <w:t>noder.getLength</w:t>
            </w:r>
            <w:proofErr w:type="spellEnd"/>
            <w:r w:rsidRPr="0098624D">
              <w:rPr>
                <w:rFonts w:ascii="Courier New" w:eastAsia="Courier New" w:hAnsi="Courier New" w:cs="Courier New"/>
                <w:lang w:val="en-US"/>
              </w:rPr>
              <w:t>(); i++) {</w:t>
            </w:r>
          </w:p>
          <w:p w:rsidR="00C75911" w:rsidRPr="0098624D" w:rsidRDefault="00C75911" w:rsidP="00185940">
            <w:pPr>
              <w:rPr>
                <w:lang w:val="en-US"/>
              </w:rPr>
            </w:pPr>
            <w:r w:rsidRPr="0098624D">
              <w:rPr>
                <w:rFonts w:ascii="Courier New" w:eastAsia="Courier New" w:hAnsi="Courier New" w:cs="Courier New"/>
                <w:lang w:val="en-US"/>
              </w:rPr>
              <w:tab/>
              <w:t xml:space="preserve">Node </w:t>
            </w:r>
            <w:proofErr w:type="spellStart"/>
            <w:r w:rsidRPr="0098624D">
              <w:rPr>
                <w:rFonts w:ascii="Courier New" w:eastAsia="Courier New" w:hAnsi="Courier New" w:cs="Courier New"/>
                <w:lang w:val="en-US"/>
              </w:rPr>
              <w:t>node</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nodes.item</w:t>
            </w:r>
            <w:proofErr w:type="spellEnd"/>
            <w:r w:rsidRPr="0098624D">
              <w:rPr>
                <w:rFonts w:ascii="Courier New" w:eastAsia="Courier New" w:hAnsi="Courier New" w:cs="Courier New"/>
                <w:lang w:val="en-US"/>
              </w:rPr>
              <w:t>(i);</w:t>
            </w:r>
          </w:p>
          <w:p w:rsidR="00C75911" w:rsidRPr="0098624D" w:rsidRDefault="00C75911" w:rsidP="00185940">
            <w:pPr>
              <w:rPr>
                <w:lang w:val="en-US"/>
              </w:rPr>
            </w:pPr>
            <w:r w:rsidRPr="0098624D">
              <w:rPr>
                <w:rFonts w:ascii="Courier New" w:eastAsia="Courier New" w:hAnsi="Courier New" w:cs="Courier New"/>
                <w:lang w:val="en-US"/>
              </w:rPr>
              <w:tab/>
              <w:t>Element child = (Element) node;</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Strintattrubite</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child.getAttribute</w:t>
            </w:r>
            <w:proofErr w:type="spellEnd"/>
            <w:r w:rsidRPr="0098624D">
              <w:rPr>
                <w:rFonts w:ascii="Courier New" w:eastAsia="Courier New" w:hAnsi="Courier New" w:cs="Courier New"/>
                <w:lang w:val="en-US"/>
              </w:rPr>
              <w:t>(“name”);</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lang w:val="en-US"/>
              </w:rPr>
              <w:t>elem.getTextContent</w:t>
            </w:r>
            <w:proofErr w:type="spellEnd"/>
            <w:r w:rsidRPr="0098624D">
              <w:rPr>
                <w:rFonts w:ascii="Courier New" w:eastAsia="Courier New" w:hAnsi="Courier New" w:cs="Courier New"/>
                <w:lang w:val="en-US"/>
              </w:rPr>
              <w:t xml:space="preserve">() </w:t>
            </w:r>
            <w:r w:rsidRPr="0098624D">
              <w:rPr>
                <w:rFonts w:ascii="Courier New" w:eastAsia="Courier New" w:hAnsi="Courier New" w:cs="Courier New"/>
                <w:color w:val="00B050"/>
                <w:lang w:val="en-US"/>
              </w:rPr>
              <w:t>//Text between the start tag and end tag</w:t>
            </w:r>
          </w:p>
          <w:p w:rsidR="00C75911" w:rsidRPr="0098624D" w:rsidRDefault="00C75911" w:rsidP="00185940">
            <w:r w:rsidRPr="0098624D">
              <w:rPr>
                <w:rFonts w:ascii="Courier New" w:eastAsia="Courier New" w:hAnsi="Courier New" w:cs="Courier New"/>
              </w:rPr>
              <w:t>}</w:t>
            </w:r>
          </w:p>
        </w:tc>
      </w:tr>
    </w:tbl>
    <w:p w:rsidR="00C75911" w:rsidRDefault="00C75911" w:rsidP="00C75911">
      <w:pPr>
        <w:spacing w:line="360" w:lineRule="auto"/>
        <w:jc w:val="both"/>
      </w:pPr>
    </w:p>
    <w:p w:rsidR="00C75911" w:rsidRDefault="00C75911" w:rsidP="00C75911">
      <w:pPr>
        <w:spacing w:line="360" w:lineRule="auto"/>
        <w:jc w:val="both"/>
      </w:pPr>
      <w:r w:rsidRPr="0098624D">
        <w:t>Das XML-Dokument kann wahlfrei durchlaufen werden. Der Zugriff erfolgt mithilfe einer Baumstruktur. Es sind auch Änderungen in der Struktur bzw. der Datei möglich. Dabei kann mit dem Start bereits die Datei mittels eines Schemas auf seine Validität überprüft werden.</w:t>
      </w:r>
    </w:p>
    <w:p w:rsidR="00C75911" w:rsidRPr="0098624D" w:rsidRDefault="00C75911" w:rsidP="00C75911">
      <w:pPr>
        <w:spacing w:after="200"/>
      </w:pPr>
      <w:r>
        <w:br w:type="page"/>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D72A14" w:rsidTr="00185940">
        <w:tc>
          <w:tcPr>
            <w:tcW w:w="9360" w:type="dxa"/>
            <w:tcMar>
              <w:top w:w="100" w:type="dxa"/>
              <w:left w:w="100" w:type="dxa"/>
              <w:bottom w:w="100" w:type="dxa"/>
              <w:right w:w="100" w:type="dxa"/>
            </w:tcMar>
          </w:tcPr>
          <w:p w:rsidR="00C75911" w:rsidRPr="0098624D" w:rsidRDefault="00C75911" w:rsidP="00185940">
            <w:r w:rsidRPr="0098624D">
              <w:rPr>
                <w:rFonts w:ascii="Courier New" w:eastAsia="Courier New" w:hAnsi="Courier New" w:cs="Courier New"/>
              </w:rPr>
              <w:lastRenderedPageBreak/>
              <w:t xml:space="preserve">Schema schema = </w:t>
            </w:r>
            <w:r w:rsidRPr="0098624D">
              <w:rPr>
                <w:rFonts w:ascii="Courier New" w:eastAsia="Courier New" w:hAnsi="Courier New" w:cs="Courier New"/>
                <w:color w:val="002060"/>
              </w:rPr>
              <w:t>null</w:t>
            </w:r>
            <w:r w:rsidRPr="0098624D">
              <w:rPr>
                <w:rFonts w:ascii="Courier New" w:eastAsia="Courier New" w:hAnsi="Courier New" w:cs="Courier New"/>
              </w:rPr>
              <w:t>;</w:t>
            </w:r>
          </w:p>
          <w:p w:rsidR="00C75911" w:rsidRPr="0098624D" w:rsidRDefault="00C75911" w:rsidP="00185940">
            <w:r w:rsidRPr="0098624D">
              <w:rPr>
                <w:rFonts w:ascii="Courier New" w:eastAsia="Courier New" w:hAnsi="Courier New" w:cs="Courier New"/>
              </w:rPr>
              <w:t>Try {</w:t>
            </w:r>
          </w:p>
          <w:p w:rsidR="00C75911" w:rsidRPr="0098624D" w:rsidRDefault="00C75911" w:rsidP="00185940">
            <w:r w:rsidRPr="0098624D">
              <w:rPr>
                <w:rFonts w:ascii="Courier New" w:eastAsia="Courier New" w:hAnsi="Courier New" w:cs="Courier New"/>
              </w:rPr>
              <w:tab/>
              <w:t xml:space="preserve">String </w:t>
            </w:r>
            <w:r w:rsidRPr="0098624D">
              <w:rPr>
                <w:rFonts w:ascii="Courier New" w:eastAsia="Courier New" w:hAnsi="Courier New" w:cs="Courier New"/>
                <w:color w:val="002060"/>
              </w:rPr>
              <w:t>language</w:t>
            </w:r>
            <w:r w:rsidRPr="0098624D">
              <w:rPr>
                <w:rFonts w:ascii="Courier New" w:eastAsia="Courier New" w:hAnsi="Courier New" w:cs="Courier New"/>
              </w:rPr>
              <w:t xml:space="preserve"> = XmlConstants.W3C_XML_SCHEMA_NS_URI;</w:t>
            </w:r>
          </w:p>
          <w:p w:rsidR="00C75911" w:rsidRPr="0098624D" w:rsidRDefault="00C75911" w:rsidP="00185940">
            <w:pPr>
              <w:rPr>
                <w:lang w:val="en-US"/>
              </w:rPr>
            </w:pPr>
            <w:r w:rsidRPr="0098624D">
              <w:rPr>
                <w:rFonts w:ascii="Courier New" w:eastAsia="Courier New" w:hAnsi="Courier New" w:cs="Courier New"/>
              </w:rPr>
              <w:tab/>
            </w:r>
            <w:proofErr w:type="spellStart"/>
            <w:r w:rsidRPr="0098624D">
              <w:rPr>
                <w:rFonts w:ascii="Courier New" w:eastAsia="Courier New" w:hAnsi="Courier New" w:cs="Courier New"/>
                <w:lang w:val="en-US"/>
              </w:rPr>
              <w:t>SchemaFactory</w:t>
            </w:r>
            <w:r w:rsidRPr="0098624D">
              <w:rPr>
                <w:rFonts w:ascii="Courier New" w:eastAsia="Courier New" w:hAnsi="Courier New" w:cs="Courier New"/>
                <w:color w:val="002060"/>
                <w:lang w:val="en-US"/>
              </w:rPr>
              <w:t>factory</w:t>
            </w:r>
            <w:proofErr w:type="spellEnd"/>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SchemaFact</w:t>
            </w:r>
            <w:r w:rsidRPr="0098624D">
              <w:rPr>
                <w:rFonts w:ascii="Courier New" w:eastAsia="Courier New" w:hAnsi="Courier New" w:cs="Courier New"/>
                <w:lang w:val="en-US"/>
              </w:rPr>
              <w:t>o</w:t>
            </w:r>
            <w:r w:rsidRPr="0098624D">
              <w:rPr>
                <w:rFonts w:ascii="Courier New" w:eastAsia="Courier New" w:hAnsi="Courier New" w:cs="Courier New"/>
                <w:lang w:val="en-US"/>
              </w:rPr>
              <w:t>ry.newInstance</w:t>
            </w:r>
            <w:proofErr w:type="spellEnd"/>
            <w:r w:rsidRPr="0098624D">
              <w:rPr>
                <w:rFonts w:ascii="Courier New" w:eastAsia="Courier New" w:hAnsi="Courier New" w:cs="Courier New"/>
                <w:lang w:val="en-US"/>
              </w:rPr>
              <w:t>(language);</w:t>
            </w:r>
          </w:p>
          <w:p w:rsidR="00C75911" w:rsidRPr="0098624D" w:rsidRDefault="00C75911" w:rsidP="00185940">
            <w:pPr>
              <w:rPr>
                <w:lang w:val="en-US"/>
              </w:rPr>
            </w:pPr>
            <w:r w:rsidRPr="0098624D">
              <w:rPr>
                <w:rFonts w:ascii="Courier New" w:eastAsia="Courier New" w:hAnsi="Courier New" w:cs="Courier New"/>
                <w:lang w:val="en-US"/>
              </w:rPr>
              <w:tab/>
            </w:r>
            <w:r w:rsidRPr="0098624D">
              <w:rPr>
                <w:rFonts w:ascii="Courier New" w:eastAsia="Courier New" w:hAnsi="Courier New" w:cs="Courier New"/>
                <w:color w:val="002060"/>
                <w:lang w:val="en-US"/>
              </w:rPr>
              <w:t>schema</w:t>
            </w:r>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factory.newSchema</w:t>
            </w:r>
            <w:proofErr w:type="spellEnd"/>
            <w:r w:rsidRPr="0098624D">
              <w:rPr>
                <w:rFonts w:ascii="Courier New" w:eastAsia="Courier New" w:hAnsi="Courier New" w:cs="Courier New"/>
                <w:lang w:val="en-US"/>
              </w:rPr>
              <w:t>(</w:t>
            </w:r>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 xml:space="preserve"> File(“filename”));</w:t>
            </w:r>
          </w:p>
          <w:p w:rsidR="00C75911" w:rsidRPr="0098624D" w:rsidRDefault="00C75911" w:rsidP="00185940">
            <w:pPr>
              <w:rPr>
                <w:lang w:val="en-US"/>
              </w:rPr>
            </w:pPr>
            <w:r w:rsidRPr="0098624D">
              <w:rPr>
                <w:rFonts w:ascii="Courier New" w:eastAsia="Courier New" w:hAnsi="Courier New" w:cs="Courier New"/>
                <w:lang w:val="en-US"/>
              </w:rPr>
              <w:t>} catch (Exception e) {</w:t>
            </w:r>
          </w:p>
          <w:p w:rsidR="00C75911" w:rsidRPr="0098624D" w:rsidRDefault="00C75911" w:rsidP="00185940">
            <w:pPr>
              <w:rPr>
                <w:lang w:val="en-US"/>
              </w:rPr>
            </w:pPr>
            <w:r w:rsidRPr="0098624D">
              <w:rPr>
                <w:rFonts w:ascii="Courier New" w:eastAsia="Courier New" w:hAnsi="Courier New" w:cs="Courier New"/>
                <w:lang w:val="en-US"/>
              </w:rPr>
              <w:tab/>
            </w:r>
            <w:proofErr w:type="spellStart"/>
            <w:r w:rsidRPr="0098624D">
              <w:rPr>
                <w:rFonts w:ascii="Courier New" w:eastAsia="Courier New" w:hAnsi="Courier New" w:cs="Courier New"/>
                <w:color w:val="002060"/>
                <w:lang w:val="en-US"/>
              </w:rPr>
              <w:t>System</w:t>
            </w:r>
            <w:r w:rsidRPr="0098624D">
              <w:rPr>
                <w:rFonts w:ascii="Courier New" w:eastAsia="Courier New" w:hAnsi="Courier New" w:cs="Courier New"/>
                <w:lang w:val="en-US"/>
              </w:rPr>
              <w:t>.err.println</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lang w:val="en-US"/>
              </w:rPr>
              <w:t>e.getMessage</w:t>
            </w:r>
            <w:proofErr w:type="spellEnd"/>
            <w:r w:rsidRPr="0098624D">
              <w:rPr>
                <w:rFonts w:ascii="Courier New" w:eastAsia="Courier New" w:hAnsi="Courier New" w:cs="Courier New"/>
                <w:lang w:val="en-US"/>
              </w:rPr>
              <w:t>());</w:t>
            </w:r>
          </w:p>
          <w:p w:rsidR="00C75911" w:rsidRPr="0098624D" w:rsidRDefault="00C75911" w:rsidP="00185940">
            <w:pPr>
              <w:rPr>
                <w:lang w:val="en-US"/>
              </w:rPr>
            </w:pPr>
            <w:r w:rsidRPr="0098624D">
              <w:rPr>
                <w:rFonts w:ascii="Courier New" w:eastAsia="Courier New" w:hAnsi="Courier New" w:cs="Courier New"/>
                <w:lang w:val="en-US"/>
              </w:rPr>
              <w:t>}</w:t>
            </w:r>
          </w:p>
          <w:p w:rsidR="00C75911" w:rsidRPr="0098624D" w:rsidRDefault="00C75911" w:rsidP="00185940">
            <w:pPr>
              <w:rPr>
                <w:lang w:val="en-US"/>
              </w:rPr>
            </w:pPr>
          </w:p>
          <w:p w:rsidR="00C75911" w:rsidRPr="0098624D" w:rsidRDefault="00C75911" w:rsidP="00185940">
            <w:pPr>
              <w:rPr>
                <w:lang w:val="en-US"/>
              </w:rPr>
            </w:pPr>
            <w:r w:rsidRPr="0098624D">
              <w:rPr>
                <w:rFonts w:ascii="Courier New" w:eastAsia="Courier New" w:hAnsi="Courier New" w:cs="Courier New"/>
                <w:lang w:val="en-US"/>
              </w:rPr>
              <w:t xml:space="preserve">Validator </w:t>
            </w:r>
            <w:r w:rsidRPr="0098624D">
              <w:rPr>
                <w:rFonts w:ascii="Courier New" w:eastAsia="Courier New" w:hAnsi="Courier New" w:cs="Courier New"/>
                <w:color w:val="002060"/>
                <w:lang w:val="en-US"/>
              </w:rPr>
              <w:t>validation</w:t>
            </w:r>
            <w:r w:rsidRPr="0098624D">
              <w:rPr>
                <w:rFonts w:ascii="Courier New" w:eastAsia="Courier New" w:hAnsi="Courier New" w:cs="Courier New"/>
                <w:lang w:val="en-US"/>
              </w:rPr>
              <w:t xml:space="preserve"> = </w:t>
            </w:r>
            <w:proofErr w:type="spellStart"/>
            <w:r w:rsidRPr="0098624D">
              <w:rPr>
                <w:rFonts w:ascii="Courier New" w:eastAsia="Courier New" w:hAnsi="Courier New" w:cs="Courier New"/>
                <w:lang w:val="en-US"/>
              </w:rPr>
              <w:t>schema.netValidator</w:t>
            </w:r>
            <w:proofErr w:type="spellEnd"/>
            <w:r w:rsidRPr="0098624D">
              <w:rPr>
                <w:rFonts w:ascii="Courier New" w:eastAsia="Courier New" w:hAnsi="Courier New" w:cs="Courier New"/>
                <w:lang w:val="en-US"/>
              </w:rPr>
              <w:t>();</w:t>
            </w:r>
          </w:p>
          <w:p w:rsidR="00C75911" w:rsidRPr="0098624D" w:rsidRDefault="00C75911" w:rsidP="00185940">
            <w:pPr>
              <w:rPr>
                <w:lang w:val="en-US"/>
              </w:rPr>
            </w:pPr>
            <w:proofErr w:type="spellStart"/>
            <w:r w:rsidRPr="0098624D">
              <w:rPr>
                <w:rFonts w:ascii="Courier New" w:eastAsia="Courier New" w:hAnsi="Courier New" w:cs="Courier New"/>
                <w:color w:val="002060"/>
                <w:lang w:val="en-US"/>
              </w:rPr>
              <w:t>validation</w:t>
            </w:r>
            <w:r w:rsidRPr="0098624D">
              <w:rPr>
                <w:rFonts w:ascii="Courier New" w:eastAsia="Courier New" w:hAnsi="Courier New" w:cs="Courier New"/>
                <w:lang w:val="en-US"/>
              </w:rPr>
              <w:t>.validate</w:t>
            </w:r>
            <w:proofErr w:type="spellEnd"/>
            <w:r w:rsidRPr="0098624D">
              <w:rPr>
                <w:rFonts w:ascii="Courier New" w:eastAsia="Courier New" w:hAnsi="Courier New" w:cs="Courier New"/>
                <w:lang w:val="en-US"/>
              </w:rPr>
              <w:t>(</w:t>
            </w:r>
            <w:proofErr w:type="spellStart"/>
            <w:r w:rsidRPr="0098624D">
              <w:rPr>
                <w:rFonts w:ascii="Courier New" w:eastAsia="Courier New" w:hAnsi="Courier New" w:cs="Courier New"/>
                <w:color w:val="002060"/>
                <w:lang w:val="en-US"/>
              </w:rPr>
              <w:t>new</w:t>
            </w:r>
            <w:r w:rsidRPr="0098624D">
              <w:rPr>
                <w:rFonts w:ascii="Courier New" w:eastAsia="Courier New" w:hAnsi="Courier New" w:cs="Courier New"/>
                <w:lang w:val="en-US"/>
              </w:rPr>
              <w:t>DOMSource</w:t>
            </w:r>
            <w:proofErr w:type="spellEnd"/>
            <w:r w:rsidRPr="0098624D">
              <w:rPr>
                <w:rFonts w:ascii="Courier New" w:eastAsia="Courier New" w:hAnsi="Courier New" w:cs="Courier New"/>
                <w:lang w:val="en-US"/>
              </w:rPr>
              <w:t xml:space="preserve">(“document-name”)); </w:t>
            </w:r>
            <w:r w:rsidRPr="0098624D">
              <w:rPr>
                <w:rFonts w:ascii="Courier New" w:eastAsia="Courier New" w:hAnsi="Courier New" w:cs="Courier New"/>
                <w:color w:val="00B050"/>
                <w:lang w:val="en-US"/>
              </w:rPr>
              <w:t>//returns true or false</w:t>
            </w:r>
          </w:p>
        </w:tc>
      </w:tr>
    </w:tbl>
    <w:p w:rsidR="00C75911" w:rsidRPr="00CE25F4" w:rsidRDefault="00C75911" w:rsidP="00C75911">
      <w:pPr>
        <w:pStyle w:val="Heading4"/>
        <w:rPr>
          <w:rFonts w:asciiTheme="majorHAnsi" w:hAnsiTheme="majorHAnsi"/>
          <w:sz w:val="24"/>
          <w:szCs w:val="24"/>
        </w:rPr>
      </w:pPr>
      <w:bookmarkStart w:id="223" w:name="_Toc351984570"/>
      <w:bookmarkStart w:id="224" w:name="_Toc351988272"/>
      <w:r w:rsidRPr="00CE25F4">
        <w:rPr>
          <w:rFonts w:asciiTheme="majorHAnsi" w:hAnsiTheme="majorHAnsi"/>
          <w:sz w:val="24"/>
          <w:szCs w:val="24"/>
        </w:rPr>
        <w:t>SAX</w:t>
      </w:r>
      <w:bookmarkEnd w:id="223"/>
      <w:bookmarkEnd w:id="224"/>
    </w:p>
    <w:p w:rsidR="00C75911" w:rsidRDefault="00C75911" w:rsidP="00C75911">
      <w:pPr>
        <w:spacing w:line="360" w:lineRule="auto"/>
        <w:jc w:val="both"/>
      </w:pPr>
      <w:r w:rsidRPr="0098624D">
        <w:t>Das XML-Dokument wird hier sequentiell durchlaufen. Die API ruft dabei Rückruffunktionen (callback functions) auf, die vom Unterprogramm selbst definiert werden können und so das Dokument auswerten.</w:t>
      </w:r>
    </w:p>
    <w:p w:rsidR="00C75911" w:rsidRPr="0098624D" w:rsidRDefault="00C75911" w:rsidP="00C75911"/>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98624D" w:rsidRDefault="00C75911" w:rsidP="00185940">
            <w:pPr>
              <w:rPr>
                <w:lang w:val="en-US"/>
              </w:rPr>
            </w:pPr>
            <w:proofErr w:type="spellStart"/>
            <w:r w:rsidRPr="0098624D">
              <w:rPr>
                <w:shd w:val="clear" w:color="auto" w:fill="F9F9F9"/>
                <w:lang w:val="en-US"/>
              </w:rPr>
              <w:t>SAXParseFactory</w:t>
            </w:r>
            <w:proofErr w:type="spellEnd"/>
            <w:r w:rsidRPr="0098624D">
              <w:rPr>
                <w:shd w:val="clear" w:color="auto" w:fill="F9F9F9"/>
                <w:lang w:val="en-US"/>
              </w:rPr>
              <w:t xml:space="preserve"> factory = </w:t>
            </w:r>
            <w:proofErr w:type="spellStart"/>
            <w:r w:rsidRPr="0098624D">
              <w:rPr>
                <w:shd w:val="clear" w:color="auto" w:fill="F9F9F9"/>
                <w:lang w:val="en-US"/>
              </w:rPr>
              <w:t>SAXParserFactory.newInstance</w:t>
            </w:r>
            <w:proofErr w:type="spellEnd"/>
            <w:r w:rsidRPr="0098624D">
              <w:rPr>
                <w:shd w:val="clear" w:color="auto" w:fill="F9F9F9"/>
                <w:lang w:val="en-US"/>
              </w:rPr>
              <w:t>();</w:t>
            </w:r>
          </w:p>
          <w:p w:rsidR="00C75911" w:rsidRPr="0098624D" w:rsidRDefault="00C75911" w:rsidP="00185940">
            <w:pPr>
              <w:rPr>
                <w:lang w:val="en-US"/>
              </w:rPr>
            </w:pPr>
            <w:proofErr w:type="spellStart"/>
            <w:r w:rsidRPr="0098624D">
              <w:rPr>
                <w:shd w:val="clear" w:color="auto" w:fill="F9F9F9"/>
                <w:lang w:val="en-US"/>
              </w:rPr>
              <w:t>SAXParsersaxParser</w:t>
            </w:r>
            <w:proofErr w:type="spellEnd"/>
            <w:r w:rsidRPr="0098624D">
              <w:rPr>
                <w:shd w:val="clear" w:color="auto" w:fill="F9F9F9"/>
                <w:lang w:val="en-US"/>
              </w:rPr>
              <w:t xml:space="preserve"> = </w:t>
            </w:r>
            <w:proofErr w:type="spellStart"/>
            <w:r w:rsidRPr="0098624D">
              <w:rPr>
                <w:shd w:val="clear" w:color="auto" w:fill="F9F9F9"/>
                <w:lang w:val="en-US"/>
              </w:rPr>
              <w:t>factory.newSAXParser</w:t>
            </w:r>
            <w:proofErr w:type="spellEnd"/>
            <w:r w:rsidRPr="0098624D">
              <w:rPr>
                <w:shd w:val="clear" w:color="auto" w:fill="F9F9F9"/>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shd w:val="clear" w:color="auto" w:fill="F9F9F9"/>
                <w:lang w:val="en-US"/>
              </w:rPr>
              <w:t>DefaultHandler</w:t>
            </w:r>
            <w:proofErr w:type="spellEnd"/>
            <w:r w:rsidRPr="0098624D">
              <w:rPr>
                <w:shd w:val="clear" w:color="auto" w:fill="F9F9F9"/>
                <w:lang w:val="en-US"/>
              </w:rPr>
              <w:t xml:space="preserve"> handler = new </w:t>
            </w:r>
            <w:proofErr w:type="spellStart"/>
            <w:r w:rsidRPr="0098624D">
              <w:rPr>
                <w:shd w:val="clear" w:color="auto" w:fill="F9F9F9"/>
                <w:lang w:val="en-US"/>
              </w:rPr>
              <w:t>DefaultHandler</w:t>
            </w:r>
            <w:proofErr w:type="spellEnd"/>
            <w:r w:rsidRPr="0098624D">
              <w:rPr>
                <w:shd w:val="clear" w:color="auto" w:fill="F9F9F9"/>
                <w:lang w:val="en-US"/>
              </w:rPr>
              <w:t>() {</w:t>
            </w:r>
          </w:p>
          <w:p w:rsidR="00C75911" w:rsidRPr="0098624D" w:rsidRDefault="00C75911" w:rsidP="00185940">
            <w:pPr>
              <w:rPr>
                <w:lang w:val="en-US"/>
              </w:rPr>
            </w:pPr>
          </w:p>
          <w:p w:rsidR="00C75911" w:rsidRPr="0098624D" w:rsidRDefault="00C75911" w:rsidP="00185940">
            <w:pPr>
              <w:rPr>
                <w:lang w:val="en-US"/>
              </w:rPr>
            </w:pPr>
            <w:proofErr w:type="spellStart"/>
            <w:r w:rsidRPr="0098624D">
              <w:rPr>
                <w:color w:val="002060"/>
                <w:shd w:val="clear" w:color="auto" w:fill="F9F9F9"/>
                <w:lang w:val="en-US"/>
              </w:rPr>
              <w:t>publicvoid</w:t>
            </w:r>
            <w:proofErr w:type="spellEnd"/>
            <w:r w:rsidRPr="0098624D">
              <w:rPr>
                <w:shd w:val="clear" w:color="auto" w:fill="F9F9F9"/>
                <w:lang w:val="en-US"/>
              </w:rPr>
              <w:t xml:space="preserve"> characters(</w:t>
            </w:r>
            <w:r w:rsidRPr="0098624D">
              <w:rPr>
                <w:color w:val="002060"/>
                <w:shd w:val="clear" w:color="auto" w:fill="F9F9F9"/>
                <w:lang w:val="en-US"/>
              </w:rPr>
              <w:t>char</w:t>
            </w:r>
            <w:r w:rsidRPr="0098624D">
              <w:rPr>
                <w:shd w:val="clear" w:color="auto" w:fill="F9F9F9"/>
                <w:lang w:val="en-US"/>
              </w:rPr>
              <w:t xml:space="preserve">[] </w:t>
            </w:r>
            <w:proofErr w:type="spellStart"/>
            <w:r w:rsidRPr="0098624D">
              <w:rPr>
                <w:shd w:val="clear" w:color="auto" w:fill="F9F9F9"/>
                <w:lang w:val="en-US"/>
              </w:rPr>
              <w:t>ch</w:t>
            </w:r>
            <w:proofErr w:type="spellEnd"/>
            <w:r w:rsidRPr="0098624D">
              <w:rPr>
                <w:shd w:val="clear" w:color="auto" w:fill="F9F9F9"/>
                <w:lang w:val="en-US"/>
              </w:rPr>
              <w:t xml:space="preserve">, </w:t>
            </w:r>
            <w:proofErr w:type="spellStart"/>
            <w:r w:rsidRPr="0098624D">
              <w:rPr>
                <w:color w:val="002060"/>
                <w:shd w:val="clear" w:color="auto" w:fill="F9F9F9"/>
                <w:lang w:val="en-US"/>
              </w:rPr>
              <w:t>int</w:t>
            </w:r>
            <w:proofErr w:type="spellEnd"/>
            <w:r w:rsidRPr="0098624D">
              <w:rPr>
                <w:shd w:val="clear" w:color="auto" w:fill="F9F9F9"/>
                <w:lang w:val="en-US"/>
              </w:rPr>
              <w:t xml:space="preserve"> start, </w:t>
            </w:r>
            <w:proofErr w:type="spellStart"/>
            <w:r w:rsidRPr="0098624D">
              <w:rPr>
                <w:color w:val="002060"/>
                <w:shd w:val="clear" w:color="auto" w:fill="F9F9F9"/>
                <w:lang w:val="en-US"/>
              </w:rPr>
              <w:t>int</w:t>
            </w:r>
            <w:proofErr w:type="spellEnd"/>
            <w:r w:rsidRPr="0098624D">
              <w:rPr>
                <w:shd w:val="clear" w:color="auto" w:fill="F9F9F9"/>
                <w:lang w:val="en-US"/>
              </w:rPr>
              <w:t xml:space="preserve"> length)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proofErr w:type="spellStart"/>
            <w:r w:rsidRPr="0098624D">
              <w:rPr>
                <w:color w:val="002060"/>
                <w:shd w:val="clear" w:color="auto" w:fill="F9F9F9"/>
                <w:lang w:val="en-US"/>
              </w:rPr>
              <w:t>String</w:t>
            </w:r>
            <w:r w:rsidRPr="0098624D">
              <w:rPr>
                <w:shd w:val="clear" w:color="auto" w:fill="F9F9F9"/>
                <w:lang w:val="en-US"/>
              </w:rPr>
              <w:t>seminararbeit</w:t>
            </w:r>
            <w:proofErr w:type="spellEnd"/>
            <w:r w:rsidRPr="0098624D">
              <w:rPr>
                <w:shd w:val="clear" w:color="auto" w:fill="F9F9F9"/>
                <w:lang w:val="en-US"/>
              </w:rPr>
              <w:t xml:space="preserve"> = </w:t>
            </w:r>
            <w:proofErr w:type="spellStart"/>
            <w:r w:rsidRPr="0098624D">
              <w:rPr>
                <w:color w:val="002060"/>
                <w:shd w:val="clear" w:color="auto" w:fill="F9F9F9"/>
                <w:lang w:val="en-US"/>
              </w:rPr>
              <w:t>newString</w:t>
            </w:r>
            <w:proofErr w:type="spellEnd"/>
            <w:r w:rsidRPr="0098624D">
              <w:rPr>
                <w:shd w:val="clear" w:color="auto" w:fill="F9F9F9"/>
                <w:lang w:val="en-US"/>
              </w:rPr>
              <w:t>(</w:t>
            </w:r>
            <w:proofErr w:type="spellStart"/>
            <w:r w:rsidRPr="0098624D">
              <w:rPr>
                <w:shd w:val="clear" w:color="auto" w:fill="F9F9F9"/>
                <w:lang w:val="en-US"/>
              </w:rPr>
              <w:t>ch</w:t>
            </w:r>
            <w:proofErr w:type="spellEnd"/>
            <w:r w:rsidRPr="0098624D">
              <w:rPr>
                <w:shd w:val="clear" w:color="auto" w:fill="F9F9F9"/>
                <w:lang w:val="en-US"/>
              </w:rPr>
              <w:t>, start, length);</w:t>
            </w:r>
          </w:p>
          <w:p w:rsidR="00C75911" w:rsidRPr="0098624D" w:rsidRDefault="00C75911" w:rsidP="00185940">
            <w:pPr>
              <w:rPr>
                <w:lang w:val="en-US"/>
              </w:rPr>
            </w:pPr>
            <w:r w:rsidRPr="0098624D">
              <w:rPr>
                <w:shd w:val="clear" w:color="auto" w:fill="F9F9F9"/>
                <w:lang w:val="en-US"/>
              </w:rPr>
              <w:t>}</w:t>
            </w:r>
          </w:p>
          <w:p w:rsidR="00C75911" w:rsidRPr="0098624D" w:rsidRDefault="00C75911" w:rsidP="00185940">
            <w:pPr>
              <w:rPr>
                <w:lang w:val="en-US"/>
              </w:rPr>
            </w:pPr>
          </w:p>
          <w:p w:rsidR="00C75911" w:rsidRPr="0098624D" w:rsidRDefault="00C75911" w:rsidP="00185940">
            <w:pPr>
              <w:rPr>
                <w:lang w:val="en-US"/>
              </w:rPr>
            </w:pPr>
            <w:proofErr w:type="spellStart"/>
            <w:r w:rsidRPr="0098624D">
              <w:rPr>
                <w:color w:val="002060"/>
                <w:shd w:val="clear" w:color="auto" w:fill="F9F9F9"/>
                <w:lang w:val="en-US"/>
              </w:rPr>
              <w:t>publicvoid</w:t>
            </w:r>
            <w:r w:rsidRPr="0098624D">
              <w:rPr>
                <w:shd w:val="clear" w:color="auto" w:fill="F9F9F9"/>
                <w:lang w:val="en-US"/>
              </w:rPr>
              <w:t>startElement</w:t>
            </w:r>
            <w:proofErr w:type="spellEnd"/>
            <w:r w:rsidRPr="0098624D">
              <w:rPr>
                <w:shd w:val="clear" w:color="auto" w:fill="F9F9F9"/>
                <w:lang w:val="en-US"/>
              </w:rPr>
              <w:t>(</w:t>
            </w:r>
            <w:r w:rsidRPr="0098624D">
              <w:rPr>
                <w:color w:val="002060"/>
                <w:shd w:val="clear" w:color="auto" w:fill="F9F9F9"/>
                <w:lang w:val="en-US"/>
              </w:rPr>
              <w:t>String</w:t>
            </w:r>
            <w:r w:rsidRPr="0098624D">
              <w:rPr>
                <w:shd w:val="clear" w:color="auto" w:fill="F9F9F9"/>
                <w:lang w:val="en-US"/>
              </w:rPr>
              <w:t xml:space="preserve"> name, </w:t>
            </w:r>
            <w:proofErr w:type="spellStart"/>
            <w:r w:rsidRPr="0098624D">
              <w:rPr>
                <w:shd w:val="clear" w:color="auto" w:fill="F9F9F9"/>
                <w:lang w:val="en-US"/>
              </w:rPr>
              <w:t>AttributeListatts</w:t>
            </w:r>
            <w:proofErr w:type="spellEnd"/>
            <w:r w:rsidRPr="0098624D">
              <w:rPr>
                <w:shd w:val="clear" w:color="auto" w:fill="F9F9F9"/>
                <w:lang w:val="en-US"/>
              </w:rPr>
              <w:t xml:space="preserve">)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r w:rsidRPr="0098624D">
              <w:rPr>
                <w:color w:val="002060"/>
                <w:shd w:val="clear" w:color="auto" w:fill="F9F9F9"/>
                <w:lang w:val="en-US"/>
              </w:rPr>
              <w:t>if</w:t>
            </w:r>
            <w:r w:rsidRPr="0098624D">
              <w:rPr>
                <w:shd w:val="clear" w:color="auto" w:fill="F9F9F9"/>
                <w:lang w:val="en-US"/>
              </w:rPr>
              <w:t xml:space="preserve"> (</w:t>
            </w:r>
            <w:proofErr w:type="spellStart"/>
            <w:r w:rsidRPr="0098624D">
              <w:rPr>
                <w:shd w:val="clear" w:color="auto" w:fill="F9F9F9"/>
                <w:lang w:val="en-US"/>
              </w:rPr>
              <w:t>name.equals</w:t>
            </w:r>
            <w:proofErr w:type="spellEnd"/>
            <w:r w:rsidRPr="0098624D">
              <w:rPr>
                <w:shd w:val="clear" w:color="auto" w:fill="F9F9F9"/>
                <w:lang w:val="en-US"/>
              </w:rPr>
              <w:t>("name")) //do something</w:t>
            </w:r>
          </w:p>
          <w:p w:rsidR="00C75911" w:rsidRPr="0098624D" w:rsidRDefault="00C75911" w:rsidP="00185940">
            <w:pPr>
              <w:rPr>
                <w:lang w:val="en-US"/>
              </w:rPr>
            </w:pPr>
            <w:proofErr w:type="spellStart"/>
            <w:r w:rsidRPr="0098624D">
              <w:rPr>
                <w:color w:val="002060"/>
                <w:shd w:val="clear" w:color="auto" w:fill="F9F9F9"/>
                <w:lang w:val="en-US"/>
              </w:rPr>
              <w:t>publicvoid</w:t>
            </w:r>
            <w:r w:rsidRPr="0098624D">
              <w:rPr>
                <w:shd w:val="clear" w:color="auto" w:fill="F9F9F9"/>
                <w:lang w:val="en-US"/>
              </w:rPr>
              <w:t>endDocument</w:t>
            </w:r>
            <w:proofErr w:type="spellEnd"/>
            <w:r w:rsidRPr="0098624D">
              <w:rPr>
                <w:shd w:val="clear" w:color="auto" w:fill="F9F9F9"/>
                <w:lang w:val="en-US"/>
              </w:rPr>
              <w:t xml:space="preserve">() throws </w:t>
            </w:r>
            <w:proofErr w:type="spellStart"/>
            <w:r w:rsidRPr="0098624D">
              <w:rPr>
                <w:shd w:val="clear" w:color="auto" w:fill="F9F9F9"/>
                <w:lang w:val="en-US"/>
              </w:rPr>
              <w:t>SAXException</w:t>
            </w:r>
            <w:proofErr w:type="spellEnd"/>
            <w:r w:rsidRPr="0098624D">
              <w:rPr>
                <w:shd w:val="clear" w:color="auto" w:fill="F9F9F9"/>
                <w:lang w:val="en-US"/>
              </w:rPr>
              <w:t xml:space="preserve"> {</w:t>
            </w:r>
          </w:p>
          <w:p w:rsidR="00C75911" w:rsidRPr="0098624D" w:rsidRDefault="00C75911" w:rsidP="00185940">
            <w:pPr>
              <w:rPr>
                <w:lang w:val="en-US"/>
              </w:rPr>
            </w:pPr>
            <w:proofErr w:type="spellStart"/>
            <w:r w:rsidRPr="0098624D">
              <w:rPr>
                <w:shd w:val="clear" w:color="auto" w:fill="F9F9F9"/>
                <w:lang w:val="en-US"/>
              </w:rPr>
              <w:t>System.out.println</w:t>
            </w:r>
            <w:proofErr w:type="spellEnd"/>
            <w:r w:rsidRPr="0098624D">
              <w:rPr>
                <w:shd w:val="clear" w:color="auto" w:fill="F9F9F9"/>
                <w:lang w:val="en-US"/>
              </w:rPr>
              <w:t>(“End of document“);</w:t>
            </w:r>
          </w:p>
          <w:p w:rsidR="00C75911" w:rsidRPr="0098624D" w:rsidRDefault="00C75911" w:rsidP="00185940">
            <w:r w:rsidRPr="0098624D">
              <w:rPr>
                <w:shd w:val="clear" w:color="auto" w:fill="F9F9F9"/>
              </w:rPr>
              <w:t>}</w:t>
            </w:r>
          </w:p>
          <w:p w:rsidR="00C75911" w:rsidRPr="0098624D" w:rsidRDefault="00C75911" w:rsidP="00185940">
            <w:r w:rsidRPr="0098624D">
              <w:rPr>
                <w:rFonts w:ascii="Courier New" w:eastAsia="Courier New" w:hAnsi="Courier New" w:cs="Courier New"/>
              </w:rPr>
              <w:t>};</w:t>
            </w:r>
          </w:p>
          <w:p w:rsidR="00C75911" w:rsidRPr="0098624D" w:rsidRDefault="00C75911" w:rsidP="00185940">
            <w:r w:rsidRPr="0098624D">
              <w:rPr>
                <w:rFonts w:ascii="Courier New" w:eastAsia="Courier New" w:hAnsi="Courier New" w:cs="Courier New"/>
              </w:rPr>
              <w:t>saxParser.parse(„file“, handler);</w:t>
            </w:r>
          </w:p>
        </w:tc>
      </w:tr>
    </w:tbl>
    <w:p w:rsidR="00C75911" w:rsidRPr="0098624D" w:rsidRDefault="00C75911" w:rsidP="00C75911"/>
    <w:p w:rsidR="00C75911" w:rsidRPr="0098624D" w:rsidRDefault="00C75911" w:rsidP="00C75911"/>
    <w:p w:rsidR="00C75911" w:rsidRPr="0098624D" w:rsidRDefault="00C75911" w:rsidP="00C75911"/>
    <w:p w:rsidR="00C75911" w:rsidRPr="00CE25F4" w:rsidRDefault="00C75911" w:rsidP="00C75911">
      <w:pPr>
        <w:pStyle w:val="Heading4"/>
        <w:rPr>
          <w:rFonts w:asciiTheme="majorHAnsi" w:hAnsiTheme="majorHAnsi"/>
          <w:sz w:val="24"/>
          <w:szCs w:val="24"/>
        </w:rPr>
      </w:pPr>
      <w:bookmarkStart w:id="225" w:name="_Toc351984571"/>
      <w:bookmarkStart w:id="226" w:name="_Toc351988273"/>
      <w:r w:rsidRPr="00CE25F4">
        <w:rPr>
          <w:rFonts w:asciiTheme="majorHAnsi" w:hAnsiTheme="majorHAnsi"/>
          <w:sz w:val="24"/>
          <w:szCs w:val="24"/>
        </w:rPr>
        <w:lastRenderedPageBreak/>
        <w:t>Pull-API</w:t>
      </w:r>
      <w:bookmarkEnd w:id="225"/>
      <w:bookmarkEnd w:id="226"/>
    </w:p>
    <w:p w:rsidR="00C75911" w:rsidRDefault="00C75911" w:rsidP="00C75911">
      <w:pPr>
        <w:spacing w:line="360" w:lineRule="auto"/>
        <w:jc w:val="both"/>
      </w:pPr>
      <w:r w:rsidRPr="0098624D">
        <w:t>Daten werden sequentiell, Verarbeitung wird ereignisbasiert und mit Iterator durchgeführt. Die Ablaufkontrolle liegt h</w:t>
      </w:r>
      <w:r>
        <w:t>i</w:t>
      </w:r>
      <w:r w:rsidRPr="0098624D">
        <w:t>erbei nicht beim Parser, sondern beim Programm.</w:t>
      </w:r>
    </w:p>
    <w:p w:rsidR="00C75911" w:rsidRPr="0098624D" w:rsidRDefault="00C75911" w:rsidP="00C75911">
      <w:pPr>
        <w:spacing w:line="360" w:lineRule="auto"/>
        <w:jc w:val="both"/>
      </w:pPr>
    </w:p>
    <w:p w:rsidR="00C75911" w:rsidRPr="002F4A04" w:rsidRDefault="00C75911" w:rsidP="00C75911">
      <w:pPr>
        <w:pStyle w:val="Heading4"/>
        <w:rPr>
          <w:rStyle w:val="BookTitle"/>
          <w:b w:val="0"/>
          <w:bCs w:val="0"/>
          <w:smallCaps w:val="0"/>
          <w:spacing w:val="0"/>
        </w:rPr>
      </w:pPr>
      <w:bookmarkStart w:id="227" w:name="_Toc351984572"/>
      <w:bookmarkStart w:id="228" w:name="_Toc351988274"/>
      <w:r w:rsidRPr="002F4A04">
        <w:rPr>
          <w:rStyle w:val="BookTitle"/>
          <w:b w:val="0"/>
          <w:bCs w:val="0"/>
          <w:smallCaps w:val="0"/>
          <w:spacing w:val="0"/>
        </w:rPr>
        <w:t>XML-Schemas</w:t>
      </w:r>
      <w:bookmarkEnd w:id="227"/>
      <w:bookmarkEnd w:id="228"/>
    </w:p>
    <w:p w:rsidR="00C75911" w:rsidRPr="0098624D" w:rsidRDefault="00C75911" w:rsidP="00C75911">
      <w:pPr>
        <w:spacing w:line="360" w:lineRule="auto"/>
        <w:jc w:val="both"/>
      </w:pPr>
      <w:r w:rsidRPr="0098624D">
        <w:t>Diese werden definiert, um gewisse Elementnamen bzw. den Aufbau von definierten XML-Dateien einzuschränken bzw. auf deren Validität zu überprüfen.</w:t>
      </w:r>
    </w:p>
    <w:p w:rsidR="00C75911" w:rsidRPr="0098624D" w:rsidRDefault="00C75911" w:rsidP="00C75911">
      <w:pPr>
        <w:pStyle w:val="Heading4"/>
      </w:pPr>
      <w:bookmarkStart w:id="229" w:name="_Toc351984573"/>
      <w:bookmarkStart w:id="230" w:name="_Toc351988275"/>
      <w:r w:rsidRPr="0098624D">
        <w:t>Dokumenttypdefinition (DTD)</w:t>
      </w:r>
      <w:bookmarkEnd w:id="229"/>
      <w:bookmarkEnd w:id="230"/>
    </w:p>
    <w:p w:rsidR="00C75911" w:rsidRPr="0098624D" w:rsidRDefault="00C75911" w:rsidP="00C75911">
      <w:pPr>
        <w:spacing w:line="360" w:lineRule="auto"/>
        <w:jc w:val="both"/>
      </w:pPr>
      <w:r w:rsidRPr="0098624D">
        <w:t>Beschreibt die Struktur und Grammatik von dem Dokument und wurde mit XML standardisiert. Diese Methode ist jedoch veraltet, da es nur für die menschliche Lesbarkeit gedacht war und nicht für den Austausch mit anderen Computern. Als Text-Elemente können nur Zeichenketten gewählt werden, so können Zahlenwerte vorkommen, aber in Gemeinschaft mit anderen Zeichen.</w:t>
      </w:r>
    </w:p>
    <w:p w:rsidR="00C75911" w:rsidRPr="0098624D" w:rsidRDefault="00C75911" w:rsidP="00C75911">
      <w:pPr>
        <w:pStyle w:val="Heading4"/>
      </w:pPr>
      <w:bookmarkStart w:id="231" w:name="_Toc351984574"/>
      <w:bookmarkStart w:id="232" w:name="_Toc351988276"/>
      <w:r w:rsidRPr="0098624D">
        <w:t>XSD (XML-Schema)</w:t>
      </w:r>
      <w:bookmarkEnd w:id="231"/>
      <w:bookmarkEnd w:id="232"/>
    </w:p>
    <w:p w:rsidR="00C75911" w:rsidRPr="0098624D" w:rsidRDefault="00C75911" w:rsidP="00C75911">
      <w:pPr>
        <w:spacing w:line="360" w:lineRule="auto"/>
        <w:jc w:val="both"/>
      </w:pPr>
      <w:r w:rsidRPr="0098624D">
        <w:t>Hierbei kann die komplette Struktur mit Elementnamen, Root-Element, Sequenzen, Datentypen, Attribute definiert werden. Es ist die meist verwendete Überprüfungsmethode. Mehrere XML-Schemas können mithilfe eines Importes hinzugefügt werden.</w:t>
      </w:r>
    </w:p>
    <w:p w:rsidR="00C75911" w:rsidRPr="00CE25F4" w:rsidRDefault="00C75911" w:rsidP="00C75911">
      <w:pPr>
        <w:pStyle w:val="Heading4"/>
        <w:rPr>
          <w:rFonts w:asciiTheme="majorHAnsi" w:hAnsiTheme="majorHAnsi"/>
          <w:sz w:val="24"/>
          <w:szCs w:val="24"/>
        </w:rPr>
      </w:pPr>
      <w:bookmarkStart w:id="233" w:name="_Toc351984575"/>
      <w:bookmarkStart w:id="234" w:name="_Toc351988277"/>
      <w:r w:rsidRPr="00CE25F4">
        <w:rPr>
          <w:rFonts w:asciiTheme="majorHAnsi" w:hAnsiTheme="majorHAnsi"/>
          <w:sz w:val="24"/>
          <w:szCs w:val="24"/>
        </w:rPr>
        <w:t>Beispiel mit Schema</w:t>
      </w:r>
      <w:bookmarkEnd w:id="233"/>
      <w:bookmarkEnd w:id="234"/>
    </w:p>
    <w:p w:rsidR="00C75911" w:rsidRPr="0098624D" w:rsidRDefault="00C75911" w:rsidP="00C75911">
      <w:pPr>
        <w:spacing w:line="360" w:lineRule="auto"/>
        <w:jc w:val="both"/>
      </w:pPr>
      <w:r w:rsidRPr="0098624D">
        <w:t>XML-Datei:</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C75911" w:rsidRPr="0098624D" w:rsidTr="00185940">
        <w:tc>
          <w:tcPr>
            <w:tcW w:w="9360" w:type="dxa"/>
            <w:tcMar>
              <w:top w:w="100" w:type="dxa"/>
              <w:left w:w="100" w:type="dxa"/>
              <w:bottom w:w="100" w:type="dxa"/>
              <w:right w:w="100" w:type="dxa"/>
            </w:tcMar>
          </w:tcPr>
          <w:p w:rsidR="00C75911" w:rsidRPr="002C24C1" w:rsidRDefault="00C75911" w:rsidP="00185940">
            <w:r w:rsidRPr="002C24C1">
              <w:rPr>
                <w:rFonts w:ascii="Courier New" w:eastAsia="Courier New" w:hAnsi="Courier New" w:cs="Courier New"/>
                <w:color w:val="002060"/>
                <w:sz w:val="20"/>
                <w:shd w:val="clear" w:color="auto" w:fill="F6F4F0"/>
              </w:rPr>
              <w:t>&lt;shiporderorderid="889923"</w:t>
            </w:r>
          </w:p>
          <w:p w:rsidR="00C75911" w:rsidRPr="002C24C1" w:rsidRDefault="00C75911" w:rsidP="00185940">
            <w:r w:rsidRPr="002C24C1">
              <w:rPr>
                <w:rFonts w:ascii="Courier New" w:eastAsia="Courier New" w:hAnsi="Courier New" w:cs="Courier New"/>
                <w:color w:val="002060"/>
                <w:sz w:val="20"/>
                <w:shd w:val="clear" w:color="auto" w:fill="F6F4F0"/>
              </w:rPr>
              <w:t>xmlns:xsi="http://www.w3.org/2001/XMLSchema-instance"</w:t>
            </w:r>
          </w:p>
          <w:p w:rsidR="00C75911" w:rsidRPr="0098624D" w:rsidRDefault="00C75911" w:rsidP="00185940">
            <w:pPr>
              <w:rPr>
                <w:lang w:val="en-US"/>
              </w:rPr>
            </w:pPr>
            <w:proofErr w:type="spellStart"/>
            <w:r w:rsidRPr="0098624D">
              <w:rPr>
                <w:rFonts w:ascii="Courier New" w:eastAsia="Courier New" w:hAnsi="Courier New" w:cs="Courier New"/>
                <w:color w:val="002060"/>
                <w:sz w:val="20"/>
                <w:shd w:val="clear" w:color="auto" w:fill="F6F4F0"/>
                <w:lang w:val="en-US"/>
              </w:rPr>
              <w:t>xsi:noNamespaceSchemaLocation</w:t>
            </w:r>
            <w:proofErr w:type="spellEnd"/>
            <w:r w:rsidRPr="0098624D">
              <w:rPr>
                <w:rFonts w:ascii="Courier New" w:eastAsia="Courier New" w:hAnsi="Courier New" w:cs="Courier New"/>
                <w:color w:val="002060"/>
                <w:sz w:val="20"/>
                <w:shd w:val="clear" w:color="auto" w:fill="F6F4F0"/>
                <w:lang w:val="en-US"/>
              </w:rPr>
              <w:t>="shiporder.xsd"&gt;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orderperson</w:t>
            </w:r>
            <w:proofErr w:type="spellEnd"/>
            <w:r w:rsidRPr="0098624D">
              <w:rPr>
                <w:rFonts w:ascii="Courier New" w:eastAsia="Courier New" w:hAnsi="Courier New" w:cs="Courier New"/>
                <w:color w:val="002060"/>
                <w:sz w:val="20"/>
                <w:shd w:val="clear" w:color="auto" w:fill="F6F4F0"/>
                <w:lang w:val="en-US"/>
              </w:rPr>
              <w:t>&gt;John Smith&lt;/</w:t>
            </w:r>
            <w:proofErr w:type="spellStart"/>
            <w:r w:rsidRPr="0098624D">
              <w:rPr>
                <w:rFonts w:ascii="Courier New" w:eastAsia="Courier New" w:hAnsi="Courier New" w:cs="Courier New"/>
                <w:color w:val="002060"/>
                <w:sz w:val="20"/>
                <w:shd w:val="clear" w:color="auto" w:fill="F6F4F0"/>
                <w:lang w:val="en-US"/>
              </w:rPr>
              <w:t>orderperson</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shipto</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 xml:space="preserve">&lt;name&gt;Ola </w:t>
            </w:r>
            <w:proofErr w:type="spellStart"/>
            <w:r w:rsidRPr="0098624D">
              <w:rPr>
                <w:rFonts w:ascii="Courier New" w:eastAsia="Courier New" w:hAnsi="Courier New" w:cs="Courier New"/>
                <w:color w:val="002060"/>
                <w:sz w:val="20"/>
                <w:shd w:val="clear" w:color="auto" w:fill="F6F4F0"/>
                <w:lang w:val="en-US"/>
              </w:rPr>
              <w:t>Nordmann</w:t>
            </w:r>
            <w:proofErr w:type="spellEnd"/>
            <w:r w:rsidRPr="0098624D">
              <w:rPr>
                <w:rFonts w:ascii="Courier New" w:eastAsia="Courier New" w:hAnsi="Courier New" w:cs="Courier New"/>
                <w:color w:val="002060"/>
                <w:sz w:val="20"/>
                <w:shd w:val="clear" w:color="auto" w:fill="F6F4F0"/>
                <w:lang w:val="en-US"/>
              </w:rPr>
              <w:t>&lt;/name&gt;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&lt;address&gt;</w:t>
            </w:r>
            <w:proofErr w:type="spellStart"/>
            <w:r w:rsidRPr="0098624D">
              <w:rPr>
                <w:rFonts w:ascii="Courier New" w:eastAsia="Courier New" w:hAnsi="Courier New" w:cs="Courier New"/>
                <w:color w:val="002060"/>
                <w:sz w:val="20"/>
                <w:shd w:val="clear" w:color="auto" w:fill="F6F4F0"/>
                <w:lang w:val="en-US"/>
              </w:rPr>
              <w:t>Langgt</w:t>
            </w:r>
            <w:proofErr w:type="spellEnd"/>
            <w:r w:rsidRPr="0098624D">
              <w:rPr>
                <w:rFonts w:ascii="Courier New" w:eastAsia="Courier New" w:hAnsi="Courier New" w:cs="Courier New"/>
                <w:color w:val="002060"/>
                <w:sz w:val="20"/>
                <w:shd w:val="clear" w:color="auto" w:fill="F6F4F0"/>
                <w:lang w:val="en-US"/>
              </w:rPr>
              <w:t xml:space="preserve"> 23&lt;/address&gt;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&lt;city&gt;4000 Stavanger&lt;/city&gt;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&lt;country&gt;Norway&lt;/country&gt;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w:t>
            </w:r>
            <w:proofErr w:type="spellStart"/>
            <w:r w:rsidRPr="0098624D">
              <w:rPr>
                <w:rFonts w:ascii="Courier New" w:eastAsia="Courier New" w:hAnsi="Courier New" w:cs="Courier New"/>
                <w:color w:val="002060"/>
                <w:sz w:val="20"/>
                <w:shd w:val="clear" w:color="auto" w:fill="F6F4F0"/>
                <w:lang w:val="en-US"/>
              </w:rPr>
              <w:t>shipto</w:t>
            </w:r>
            <w:proofErr w:type="spellEnd"/>
            <w:r w:rsidRPr="0098624D">
              <w:rPr>
                <w:rFonts w:ascii="Courier New" w:eastAsia="Courier New" w:hAnsi="Courier New" w:cs="Courier New"/>
                <w:color w:val="002060"/>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&lt;title&gt;Empire Burlesque&lt;/title&gt;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&lt;note&gt;Special Edition&lt;/note&gt;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&lt;quantity&gt;1&lt;/quantity&gt;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&lt;price&gt;10.90&lt;/price&gt;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lastRenderedPageBreak/>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&lt;title&gt;Hide your heart&lt;/title&gt;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&lt;quantity&gt;1&lt;/quantity&gt;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&lt;price&gt;9.90&lt;/price&gt;</w:t>
            </w:r>
          </w:p>
          <w:p w:rsidR="00C75911" w:rsidRPr="0098624D" w:rsidRDefault="00C75911" w:rsidP="00185940">
            <w:pPr>
              <w:rPr>
                <w:lang w:val="en-US"/>
              </w:rPr>
            </w:pPr>
            <w:r w:rsidRPr="0098624D">
              <w:rPr>
                <w:rFonts w:ascii="Courier New" w:eastAsia="Courier New" w:hAnsi="Courier New" w:cs="Courier New"/>
                <w:color w:val="002060"/>
                <w:sz w:val="20"/>
                <w:shd w:val="clear" w:color="auto" w:fill="F6F4F0"/>
                <w:lang w:val="en-US"/>
              </w:rPr>
              <w:t>&lt;/item&gt;</w:t>
            </w:r>
          </w:p>
          <w:p w:rsidR="00C75911" w:rsidRPr="0098624D" w:rsidRDefault="00C75911" w:rsidP="00185940">
            <w:r w:rsidRPr="0098624D">
              <w:rPr>
                <w:rFonts w:ascii="Courier New" w:eastAsia="Courier New" w:hAnsi="Courier New" w:cs="Courier New"/>
                <w:color w:val="002060"/>
                <w:sz w:val="20"/>
                <w:shd w:val="clear" w:color="auto" w:fill="F6F4F0"/>
              </w:rPr>
              <w:t>&lt;/shiporder&gt;</w:t>
            </w:r>
          </w:p>
        </w:tc>
      </w:tr>
    </w:tbl>
    <w:p w:rsidR="00C75911" w:rsidRPr="0098624D" w:rsidRDefault="00C75911" w:rsidP="00C75911"/>
    <w:p w:rsidR="00C75911" w:rsidRPr="0098624D" w:rsidRDefault="00C75911" w:rsidP="00C75911"/>
    <w:p w:rsidR="00C75911" w:rsidRPr="0098624D" w:rsidRDefault="00C75911" w:rsidP="00C75911">
      <w:pPr>
        <w:spacing w:line="360" w:lineRule="auto"/>
        <w:jc w:val="both"/>
      </w:pPr>
      <w:r w:rsidRPr="0098624D">
        <w:t>Schema:</w:t>
      </w:r>
    </w:p>
    <w:tbl>
      <w:tblPr>
        <w:tblW w:w="934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45"/>
      </w:tblGrid>
      <w:tr w:rsidR="00C75911" w:rsidRPr="0098624D" w:rsidTr="00185940">
        <w:tc>
          <w:tcPr>
            <w:tcW w:w="9345" w:type="dxa"/>
            <w:tcMar>
              <w:top w:w="100" w:type="dxa"/>
              <w:left w:w="100" w:type="dxa"/>
              <w:bottom w:w="100" w:type="dxa"/>
              <w:right w:w="100" w:type="dxa"/>
            </w:tcMar>
          </w:tcPr>
          <w:p w:rsidR="00C75911" w:rsidRPr="0098624D" w:rsidRDefault="00C75911" w:rsidP="00185940">
            <w:r w:rsidRPr="0098624D">
              <w:rPr>
                <w:rFonts w:ascii="Courier New" w:eastAsia="Courier New" w:hAnsi="Courier New" w:cs="Courier New"/>
                <w:color w:val="444444"/>
                <w:sz w:val="20"/>
                <w:shd w:val="clear" w:color="auto" w:fill="F6F4F0"/>
              </w:rPr>
              <w:t>&lt;?xml version="1.0" encoding="ISO-8859-1" ?&gt;</w:t>
            </w:r>
          </w:p>
          <w:p w:rsidR="00C75911" w:rsidRPr="0098624D" w:rsidRDefault="00C75911" w:rsidP="00185940">
            <w:r w:rsidRPr="0098624D">
              <w:rPr>
                <w:rFonts w:ascii="Courier New" w:eastAsia="Courier New" w:hAnsi="Courier New" w:cs="Courier New"/>
                <w:color w:val="444444"/>
                <w:sz w:val="20"/>
                <w:shd w:val="clear" w:color="auto" w:fill="F6F4F0"/>
              </w:rPr>
              <w:t>&lt;xs:schema xmlns:xs="http://www.w3.org/2001/XMLSchema"&gt;</w:t>
            </w:r>
          </w:p>
          <w:p w:rsidR="00C75911" w:rsidRPr="0098624D" w:rsidRDefault="00C75911" w:rsidP="00185940"/>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shiporder</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orderperson</w:t>
            </w:r>
            <w:proofErr w:type="spellEnd"/>
            <w:r w:rsidRPr="0098624D">
              <w:rPr>
                <w:rFonts w:ascii="Courier New" w:eastAsia="Courier New" w:hAnsi="Courier New" w:cs="Courier New"/>
                <w:color w:val="444444"/>
                <w:sz w:val="20"/>
                <w:shd w:val="clear" w:color="auto" w:fill="F6F4F0"/>
                <w:lang w:val="en-US"/>
              </w:rPr>
              <w:t>"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shipto</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name="name"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name="address"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name="city"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name="country"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name="item" </w:t>
            </w:r>
            <w:proofErr w:type="spellStart"/>
            <w:r w:rsidRPr="0098624D">
              <w:rPr>
                <w:rFonts w:ascii="Courier New" w:eastAsia="Courier New" w:hAnsi="Courier New" w:cs="Courier New"/>
                <w:color w:val="444444"/>
                <w:sz w:val="20"/>
                <w:shd w:val="clear" w:color="auto" w:fill="F6F4F0"/>
                <w:lang w:val="en-US"/>
              </w:rPr>
              <w:t>maxOccurs</w:t>
            </w:r>
            <w:proofErr w:type="spellEnd"/>
            <w:r w:rsidRPr="0098624D">
              <w:rPr>
                <w:rFonts w:ascii="Courier New" w:eastAsia="Courier New" w:hAnsi="Courier New" w:cs="Courier New"/>
                <w:color w:val="444444"/>
                <w:sz w:val="20"/>
                <w:shd w:val="clear" w:color="auto" w:fill="F6F4F0"/>
                <w:lang w:val="en-US"/>
              </w:rPr>
              <w:t>="unbounded"&gt;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name="title"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name="note"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 xml:space="preserve">" </w:t>
            </w:r>
            <w:proofErr w:type="spellStart"/>
            <w:r w:rsidRPr="0098624D">
              <w:rPr>
                <w:rFonts w:ascii="Courier New" w:eastAsia="Courier New" w:hAnsi="Courier New" w:cs="Courier New"/>
                <w:color w:val="444444"/>
                <w:sz w:val="20"/>
                <w:shd w:val="clear" w:color="auto" w:fill="F6F4F0"/>
                <w:lang w:val="en-US"/>
              </w:rPr>
              <w:t>minOccurs</w:t>
            </w:r>
            <w:proofErr w:type="spellEnd"/>
            <w:r w:rsidRPr="0098624D">
              <w:rPr>
                <w:rFonts w:ascii="Courier New" w:eastAsia="Courier New" w:hAnsi="Courier New" w:cs="Courier New"/>
                <w:color w:val="444444"/>
                <w:sz w:val="20"/>
                <w:shd w:val="clear" w:color="auto" w:fill="F6F4F0"/>
                <w:lang w:val="en-US"/>
              </w:rPr>
              <w:t>="0"/&gt;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name="quantity" type="</w:t>
            </w:r>
            <w:proofErr w:type="spellStart"/>
            <w:r w:rsidRPr="0098624D">
              <w:rPr>
                <w:rFonts w:ascii="Courier New" w:eastAsia="Courier New" w:hAnsi="Courier New" w:cs="Courier New"/>
                <w:color w:val="444444"/>
                <w:sz w:val="20"/>
                <w:shd w:val="clear" w:color="auto" w:fill="F6F4F0"/>
                <w:lang w:val="en-US"/>
              </w:rPr>
              <w:t>xs:positiveInteger</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 xml:space="preserve"> name="price" type="</w:t>
            </w:r>
            <w:proofErr w:type="spellStart"/>
            <w:r w:rsidRPr="0098624D">
              <w:rPr>
                <w:rFonts w:ascii="Courier New" w:eastAsia="Courier New" w:hAnsi="Courier New" w:cs="Courier New"/>
                <w:color w:val="444444"/>
                <w:sz w:val="20"/>
                <w:shd w:val="clear" w:color="auto" w:fill="F6F4F0"/>
                <w:lang w:val="en-US"/>
              </w:rPr>
              <w:t>xs:decimal</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xs:complexType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xs:element</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xs:sequence</w:t>
            </w:r>
            <w:proofErr w:type="spellEnd"/>
            <w:r w:rsidRPr="0098624D">
              <w:rPr>
                <w:rFonts w:ascii="Courier New" w:eastAsia="Courier New" w:hAnsi="Courier New" w:cs="Courier New"/>
                <w:color w:val="444444"/>
                <w:sz w:val="20"/>
                <w:shd w:val="clear" w:color="auto" w:fill="F6F4F0"/>
                <w:lang w:val="en-US"/>
              </w:rPr>
              <w:t>&gt;</w:t>
            </w:r>
          </w:p>
          <w:p w:rsidR="00C75911" w:rsidRPr="0098624D" w:rsidRDefault="00C75911" w:rsidP="00185940">
            <w:pPr>
              <w:rPr>
                <w:lang w:val="en-US"/>
              </w:rPr>
            </w:pPr>
            <w:r w:rsidRPr="0098624D">
              <w:rPr>
                <w:rFonts w:ascii="Courier New" w:eastAsia="Courier New" w:hAnsi="Courier New" w:cs="Courier New"/>
                <w:color w:val="444444"/>
                <w:sz w:val="20"/>
                <w:shd w:val="clear" w:color="auto" w:fill="F6F4F0"/>
                <w:lang w:val="en-US"/>
              </w:rPr>
              <w:t>&lt;</w:t>
            </w:r>
            <w:proofErr w:type="spellStart"/>
            <w:r w:rsidRPr="0098624D">
              <w:rPr>
                <w:rFonts w:ascii="Courier New" w:eastAsia="Courier New" w:hAnsi="Courier New" w:cs="Courier New"/>
                <w:color w:val="444444"/>
                <w:sz w:val="20"/>
                <w:shd w:val="clear" w:color="auto" w:fill="F6F4F0"/>
                <w:lang w:val="en-US"/>
              </w:rPr>
              <w:t>xs:attribute</w:t>
            </w:r>
            <w:proofErr w:type="spellEnd"/>
            <w:r w:rsidRPr="0098624D">
              <w:rPr>
                <w:rFonts w:ascii="Courier New" w:eastAsia="Courier New" w:hAnsi="Courier New" w:cs="Courier New"/>
                <w:color w:val="444444"/>
                <w:sz w:val="20"/>
                <w:shd w:val="clear" w:color="auto" w:fill="F6F4F0"/>
                <w:lang w:val="en-US"/>
              </w:rPr>
              <w:t xml:space="preserve"> name="</w:t>
            </w:r>
            <w:proofErr w:type="spellStart"/>
            <w:r w:rsidRPr="0098624D">
              <w:rPr>
                <w:rFonts w:ascii="Courier New" w:eastAsia="Courier New" w:hAnsi="Courier New" w:cs="Courier New"/>
                <w:color w:val="444444"/>
                <w:sz w:val="20"/>
                <w:shd w:val="clear" w:color="auto" w:fill="F6F4F0"/>
                <w:lang w:val="en-US"/>
              </w:rPr>
              <w:t>orderid</w:t>
            </w:r>
            <w:proofErr w:type="spellEnd"/>
            <w:r w:rsidRPr="0098624D">
              <w:rPr>
                <w:rFonts w:ascii="Courier New" w:eastAsia="Courier New" w:hAnsi="Courier New" w:cs="Courier New"/>
                <w:color w:val="444444"/>
                <w:sz w:val="20"/>
                <w:shd w:val="clear" w:color="auto" w:fill="F6F4F0"/>
                <w:lang w:val="en-US"/>
              </w:rPr>
              <w:t>" type="</w:t>
            </w:r>
            <w:proofErr w:type="spellStart"/>
            <w:r w:rsidRPr="0098624D">
              <w:rPr>
                <w:rFonts w:ascii="Courier New" w:eastAsia="Courier New" w:hAnsi="Courier New" w:cs="Courier New"/>
                <w:color w:val="444444"/>
                <w:sz w:val="20"/>
                <w:shd w:val="clear" w:color="auto" w:fill="F6F4F0"/>
                <w:lang w:val="en-US"/>
              </w:rPr>
              <w:t>xs:string</w:t>
            </w:r>
            <w:proofErr w:type="spellEnd"/>
            <w:r w:rsidRPr="0098624D">
              <w:rPr>
                <w:rFonts w:ascii="Courier New" w:eastAsia="Courier New" w:hAnsi="Courier New" w:cs="Courier New"/>
                <w:color w:val="444444"/>
                <w:sz w:val="20"/>
                <w:shd w:val="clear" w:color="auto" w:fill="F6F4F0"/>
                <w:lang w:val="en-US"/>
              </w:rPr>
              <w:t>" use="required"/&gt;</w:t>
            </w:r>
          </w:p>
          <w:p w:rsidR="00C75911" w:rsidRPr="0098624D" w:rsidRDefault="00C75911" w:rsidP="00185940">
            <w:r w:rsidRPr="0098624D">
              <w:rPr>
                <w:rFonts w:ascii="Courier New" w:eastAsia="Courier New" w:hAnsi="Courier New" w:cs="Courier New"/>
                <w:color w:val="444444"/>
                <w:sz w:val="20"/>
                <w:shd w:val="clear" w:color="auto" w:fill="F6F4F0"/>
              </w:rPr>
              <w:t>&lt;/xs:complexType&gt;</w:t>
            </w:r>
          </w:p>
          <w:p w:rsidR="00C75911" w:rsidRPr="0098624D" w:rsidRDefault="00C75911" w:rsidP="00185940">
            <w:r w:rsidRPr="0098624D">
              <w:rPr>
                <w:rFonts w:ascii="Courier New" w:eastAsia="Courier New" w:hAnsi="Courier New" w:cs="Courier New"/>
                <w:color w:val="444444"/>
                <w:sz w:val="20"/>
                <w:shd w:val="clear" w:color="auto" w:fill="F6F4F0"/>
              </w:rPr>
              <w:t>&lt;/xs:element&gt;</w:t>
            </w:r>
          </w:p>
          <w:p w:rsidR="00C75911" w:rsidRPr="0098624D" w:rsidRDefault="00C75911" w:rsidP="00185940"/>
          <w:p w:rsidR="00C75911" w:rsidRPr="0098624D" w:rsidRDefault="00C75911" w:rsidP="00185940">
            <w:r w:rsidRPr="0098624D">
              <w:rPr>
                <w:rFonts w:ascii="Courier New" w:eastAsia="Courier New" w:hAnsi="Courier New" w:cs="Courier New"/>
                <w:color w:val="444444"/>
                <w:sz w:val="20"/>
                <w:shd w:val="clear" w:color="auto" w:fill="F6F4F0"/>
              </w:rPr>
              <w:t>&lt;/xs:schema&gt;</w:t>
            </w:r>
          </w:p>
        </w:tc>
      </w:tr>
    </w:tbl>
    <w:p w:rsidR="00C75911" w:rsidRPr="0098624D" w:rsidRDefault="00C75911" w:rsidP="00C75911"/>
    <w:p w:rsidR="00C75911" w:rsidRPr="0098624D" w:rsidRDefault="00C75911" w:rsidP="00C75911"/>
    <w:p w:rsidR="00C75911" w:rsidRPr="00CE25F4" w:rsidRDefault="00C75911" w:rsidP="00C75911">
      <w:pPr>
        <w:pStyle w:val="Heading4"/>
        <w:rPr>
          <w:rFonts w:asciiTheme="majorHAnsi" w:hAnsiTheme="majorHAnsi"/>
          <w:sz w:val="24"/>
          <w:szCs w:val="24"/>
        </w:rPr>
      </w:pPr>
      <w:bookmarkStart w:id="235" w:name="_Toc351984576"/>
      <w:bookmarkStart w:id="236" w:name="_Toc351988278"/>
      <w:r w:rsidRPr="00CE25F4">
        <w:rPr>
          <w:rFonts w:asciiTheme="majorHAnsi" w:hAnsiTheme="majorHAnsi"/>
          <w:sz w:val="24"/>
          <w:szCs w:val="24"/>
        </w:rPr>
        <w:lastRenderedPageBreak/>
        <w:t>Vergleich mit CSV</w:t>
      </w:r>
      <w:bookmarkEnd w:id="235"/>
      <w:bookmarkEnd w:id="236"/>
    </w:p>
    <w:p w:rsidR="00C75911" w:rsidRDefault="00C75911" w:rsidP="00C75911">
      <w:pPr>
        <w:spacing w:line="360" w:lineRule="auto"/>
        <w:jc w:val="both"/>
      </w:pPr>
      <w:r w:rsidRPr="0098624D">
        <w:t>Eine einfachere Methode wäre es, wenn man diese Daten als CSV-Datei darstellt. Es wär</w:t>
      </w:r>
      <w:r>
        <w:t>e weniger speicheraufwendig und einfacher a</w:t>
      </w:r>
      <w:r w:rsidRPr="0098624D">
        <w:t>uszulesen. Nur kann hier keine Verifikation durchgeführt werden und außerdem kann die Codierung bei einem anderen Rechner anders sein, so dass Äs, Ös oder andere Sonderzeichen als □ oder als andere Zeichen interpretiert werden. Außerdem sind keine Verschachtelungen und Hierarchien möglich.</w:t>
      </w:r>
    </w:p>
    <w:p w:rsidR="00C75911" w:rsidRDefault="00C75911" w:rsidP="00C75911">
      <w:pPr>
        <w:spacing w:after="200"/>
        <w:rPr>
          <w:rStyle w:val="IntenseEmphasis"/>
          <w:b w:val="0"/>
          <w:bCs w:val="0"/>
          <w:iCs w:val="0"/>
          <w:color w:val="000000"/>
          <w:sz w:val="24"/>
        </w:rPr>
      </w:pPr>
      <w:r>
        <w:rPr>
          <w:rStyle w:val="IntenseEmphasis"/>
          <w:b w:val="0"/>
          <w:bCs w:val="0"/>
          <w:iCs w:val="0"/>
          <w:color w:val="000000"/>
          <w:sz w:val="24"/>
        </w:rPr>
        <w:br w:type="page"/>
      </w:r>
    </w:p>
    <w:p w:rsidR="00C75911" w:rsidRDefault="00C75911" w:rsidP="00C75911">
      <w:pPr>
        <w:pStyle w:val="Heading2"/>
        <w:rPr>
          <w:rStyle w:val="IntenseEmphasis"/>
          <w:b w:val="0"/>
          <w:bCs w:val="0"/>
          <w:iCs w:val="0"/>
          <w:color w:val="000000"/>
          <w:sz w:val="40"/>
        </w:rPr>
      </w:pPr>
      <w:bookmarkStart w:id="237" w:name="_Toc354475509"/>
      <w:bookmarkStart w:id="238" w:name="_Toc354682582"/>
      <w:bookmarkEnd w:id="219"/>
      <w:bookmarkEnd w:id="220"/>
      <w:bookmarkEnd w:id="221"/>
      <w:bookmarkEnd w:id="222"/>
      <w:r>
        <w:rPr>
          <w:rStyle w:val="IntenseEmphasis"/>
          <w:b w:val="0"/>
          <w:bCs w:val="0"/>
          <w:iCs w:val="0"/>
          <w:color w:val="000000"/>
          <w:sz w:val="40"/>
        </w:rPr>
        <w:lastRenderedPageBreak/>
        <w:t>ZIP</w:t>
      </w:r>
      <w:bookmarkEnd w:id="237"/>
      <w:bookmarkEnd w:id="238"/>
    </w:p>
    <w:p w:rsidR="00C75911" w:rsidRDefault="00760EC1" w:rsidP="00C75911">
      <w:pPr>
        <w:spacing w:line="360" w:lineRule="auto"/>
        <w:jc w:val="both"/>
      </w:pPr>
      <w:r>
        <w:rPr>
          <w:noProof/>
        </w:rPr>
        <w:pict>
          <v:shape id="_x0000_s1039" type="#_x0000_t202" style="position:absolute;left:0;text-align:left;margin-left:0;margin-top:213.8pt;width:189.75pt;height:.05pt;z-index:251681792;mso-position-horizontal-relative:text;mso-position-vertical-relative:text" stroked="f">
            <v:textbox style="mso-fit-shape-to-text:t" inset="0,0,0,0">
              <w:txbxContent>
                <w:p w:rsidR="00760EC1" w:rsidRPr="00C75911" w:rsidRDefault="00760EC1" w:rsidP="00C75911">
                  <w:pPr>
                    <w:pStyle w:val="Caption"/>
                    <w:spacing w:line="360" w:lineRule="auto"/>
                    <w:jc w:val="center"/>
                    <w:rPr>
                      <w:color w:val="E36C0A" w:themeColor="accent6" w:themeShade="BF"/>
                      <w:sz w:val="24"/>
                      <w:szCs w:val="24"/>
                    </w:rPr>
                  </w:pPr>
                  <w:bookmarkStart w:id="239" w:name="_Toc354505397"/>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Pr>
                      <w:noProof/>
                      <w:color w:val="E36C0A" w:themeColor="accent6" w:themeShade="BF"/>
                      <w:sz w:val="24"/>
                      <w:szCs w:val="24"/>
                    </w:rPr>
                    <w:t>9</w:t>
                  </w:r>
                  <w:r w:rsidRPr="00C75911">
                    <w:rPr>
                      <w:color w:val="E36C0A" w:themeColor="accent6" w:themeShade="BF"/>
                      <w:sz w:val="24"/>
                      <w:szCs w:val="24"/>
                    </w:rPr>
                    <w:fldChar w:fldCharType="end"/>
                  </w:r>
                  <w:r w:rsidRPr="00C75911">
                    <w:rPr>
                      <w:color w:val="E36C0A" w:themeColor="accent6" w:themeShade="BF"/>
                      <w:sz w:val="24"/>
                      <w:szCs w:val="24"/>
                    </w:rPr>
                    <w:t xml:space="preserve"> - ZIP Logo</w:t>
                  </w:r>
                  <w:bookmarkEnd w:id="239"/>
                </w:p>
              </w:txbxContent>
            </v:textbox>
            <w10:wrap type="square"/>
          </v:shape>
        </w:pict>
      </w:r>
      <w:r w:rsidR="00C75911" w:rsidRPr="00CE25F4">
        <w:rPr>
          <w:noProof/>
          <w:lang w:val="de-DE"/>
        </w:rPr>
        <w:drawing>
          <wp:anchor distT="0" distB="0" distL="114300" distR="114300" simplePos="0" relativeHeight="251679744" behindDoc="0" locked="0" layoutInCell="1" allowOverlap="1" wp14:anchorId="57320627" wp14:editId="3522E447">
            <wp:simplePos x="0" y="0"/>
            <wp:positionH relativeFrom="column">
              <wp:posOffset>0</wp:posOffset>
            </wp:positionH>
            <wp:positionV relativeFrom="paragraph">
              <wp:posOffset>276860</wp:posOffset>
            </wp:positionV>
            <wp:extent cx="2409825" cy="2381250"/>
            <wp:effectExtent l="0" t="0" r="0" b="0"/>
            <wp:wrapSquare wrapText="bothSides"/>
            <wp:docPr id="6" name="Picture 1" descr="Datei:Winzip-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i:Winzip-logo.svg"/>
                    <pic:cNvPicPr>
                      <a:picLocks noChangeAspect="1" noChangeArrowheads="1"/>
                    </pic:cNvPicPr>
                  </pic:nvPicPr>
                  <pic:blipFill>
                    <a:blip r:embed="rId21" cstate="print"/>
                    <a:srcRect/>
                    <a:stretch>
                      <a:fillRect/>
                    </a:stretch>
                  </pic:blipFill>
                  <pic:spPr bwMode="auto">
                    <a:xfrm>
                      <a:off x="0" y="0"/>
                      <a:ext cx="2409825" cy="2381250"/>
                    </a:xfrm>
                    <a:prstGeom prst="rect">
                      <a:avLst/>
                    </a:prstGeom>
                    <a:noFill/>
                    <a:ln w="9525">
                      <a:noFill/>
                      <a:miter lim="800000"/>
                      <a:headEnd/>
                      <a:tailEnd/>
                    </a:ln>
                  </pic:spPr>
                </pic:pic>
              </a:graphicData>
            </a:graphic>
          </wp:anchor>
        </w:drawing>
      </w:r>
      <w:r w:rsidR="00C75911">
        <w:t>ZIP ist ein Format, um Dateien in ein File zusammenzufassen und diese gesamt zu komprimieren. Dabei können auch Ordner und mehrere Unterverzeichnisse erstellt werden.</w:t>
      </w:r>
    </w:p>
    <w:p w:rsidR="00C75911" w:rsidRDefault="00C75911" w:rsidP="00C75911">
      <w:pPr>
        <w:spacing w:line="360" w:lineRule="auto"/>
        <w:jc w:val="both"/>
      </w:pPr>
    </w:p>
    <w:p w:rsidR="00C75911" w:rsidRDefault="00C75911" w:rsidP="00C75911">
      <w:pPr>
        <w:spacing w:line="360" w:lineRule="auto"/>
        <w:jc w:val="both"/>
      </w:pPr>
      <w:r>
        <w:t>Einerseits ist es eine gute Gelegenheit, um viele Dateien auf einmal zu transportieren bzw. können mit einer hohen Komprimierungsrate auch größere Dateien versendet werden. Es wird aber auch dazu verwendet, um weniger Speicherplatz auf einem Datenträger zu verbrauchen.</w:t>
      </w:r>
    </w:p>
    <w:p w:rsidR="00C75911" w:rsidRDefault="00C75911" w:rsidP="00C75911"/>
    <w:p w:rsidR="00C75911" w:rsidRDefault="00C75911" w:rsidP="00C75911"/>
    <w:p w:rsidR="00C75911" w:rsidRDefault="00C75911" w:rsidP="00C75911"/>
    <w:p w:rsidR="00C75911" w:rsidRDefault="00C75911" w:rsidP="00C75911">
      <w:pPr>
        <w:spacing w:line="360" w:lineRule="auto"/>
        <w:jc w:val="both"/>
      </w:pPr>
      <w:r>
        <w:t>Das Arbeiten mit ZIP-Archiven bringt jedoch auch ein paar wesentliche Nachteile. Der größte Nachteil ist, dass beim Öffnen der Datei diese zuerst diese File auf einem temporären Ort zwischengespeichert werden muss und anschließend erst geöffnet werden kann. Dies hat eine höhere Rechenleistung und einen höhere Zeitaufwand zur Folge.</w:t>
      </w:r>
    </w:p>
    <w:p w:rsidR="00C75911" w:rsidRDefault="00C75911" w:rsidP="00C75911">
      <w:pPr>
        <w:spacing w:line="360" w:lineRule="auto"/>
        <w:jc w:val="both"/>
      </w:pPr>
    </w:p>
    <w:p w:rsidR="00C75911" w:rsidRDefault="00C75911" w:rsidP="00C75911">
      <w:pPr>
        <w:spacing w:line="360" w:lineRule="auto"/>
        <w:jc w:val="both"/>
      </w:pPr>
      <w:r>
        <w:t>Es ist aber möglich sämtliche oder selektive Dateien bereits vor dem Öffnen exportiert werden können und anschließend erst geöffnet werden. Hierbei kann man die Vorteile bei der Übertragung nutzen und die Datei lokal ohne Archivierung behandeln.</w:t>
      </w:r>
    </w:p>
    <w:p w:rsidR="00C75911" w:rsidRDefault="00C75911" w:rsidP="00C75911">
      <w:pPr>
        <w:spacing w:line="360" w:lineRule="auto"/>
        <w:jc w:val="both"/>
      </w:pPr>
    </w:p>
    <w:p w:rsidR="00C75911" w:rsidRDefault="00C75911" w:rsidP="00C75911">
      <w:pPr>
        <w:spacing w:line="360" w:lineRule="auto"/>
        <w:jc w:val="both"/>
      </w:pPr>
      <w:r>
        <w:t>Bereits jeder Betriebssystem unterstützt das lesen und schreiben von ZIP-Files.</w:t>
      </w:r>
      <w:r>
        <w:br/>
      </w:r>
    </w:p>
    <w:p w:rsidR="00C75911" w:rsidRDefault="00C75911" w:rsidP="00C75911">
      <w:pPr>
        <w:spacing w:line="360" w:lineRule="auto"/>
        <w:jc w:val="both"/>
      </w:pPr>
      <w:r>
        <w:t>Dabei gibt es noch weitere Freie Programme, welche ZIP-Files in eine ausführbare Datei umwandeln. Dies ist z. B. ein Feature von Winrar. Die sogenannten SFX-Dateien müssen beim Entpacken nur mehr ausgeführt werden, wobei direkt ein Pfad angegeben werden kann.</w:t>
      </w:r>
    </w:p>
    <w:p w:rsidR="00C75911" w:rsidRDefault="00C75911" w:rsidP="00C75911">
      <w:pPr>
        <w:spacing w:line="360" w:lineRule="auto"/>
        <w:jc w:val="both"/>
      </w:pPr>
    </w:p>
    <w:p w:rsidR="00C75911" w:rsidRPr="00E7729B" w:rsidRDefault="00C75911" w:rsidP="00C75911">
      <w:pPr>
        <w:spacing w:line="360" w:lineRule="auto"/>
        <w:jc w:val="both"/>
      </w:pPr>
      <w:r>
        <w:lastRenderedPageBreak/>
        <w:t>Viele Installations-Anwendungen sind in ähnlicher Weise realisiert, jedoch werden meist eigene Programme oder andere Standards wie den Windows Installer.</w:t>
      </w:r>
    </w:p>
    <w:p w:rsidR="00C75911" w:rsidRDefault="00C75911" w:rsidP="00C75911">
      <w:pPr>
        <w:spacing w:after="200"/>
      </w:pPr>
      <w:r>
        <w:br w:type="page"/>
      </w:r>
    </w:p>
    <w:p w:rsidR="00C75911" w:rsidRPr="009B5BE8" w:rsidRDefault="00C75911" w:rsidP="00C75911">
      <w:pPr>
        <w:pStyle w:val="Heading1"/>
        <w:rPr>
          <w:rStyle w:val="IntenseEmphasis"/>
          <w:b w:val="0"/>
          <w:bCs w:val="0"/>
          <w:iCs w:val="0"/>
          <w:color w:val="000000"/>
          <w:sz w:val="40"/>
        </w:rPr>
      </w:pPr>
      <w:bookmarkStart w:id="240" w:name="_Toc354475510"/>
      <w:bookmarkStart w:id="241" w:name="_Toc354682583"/>
      <w:r w:rsidRPr="009B5BE8">
        <w:rPr>
          <w:rStyle w:val="IntenseEmphasis"/>
          <w:b w:val="0"/>
          <w:bCs w:val="0"/>
          <w:iCs w:val="0"/>
          <w:color w:val="000000"/>
          <w:sz w:val="40"/>
        </w:rPr>
        <w:lastRenderedPageBreak/>
        <w:t>Ziele und Anforderungen</w:t>
      </w:r>
      <w:bookmarkEnd w:id="240"/>
      <w:bookmarkEnd w:id="241"/>
    </w:p>
    <w:p w:rsidR="00C75911" w:rsidRDefault="00C75911" w:rsidP="00C75911">
      <w:pPr>
        <w:spacing w:line="360" w:lineRule="auto"/>
        <w:jc w:val="both"/>
      </w:pPr>
      <w:r>
        <w:t>Die verwendeten Technologien von Android mit der Eclipse IDE werden zum Erstellen von SVG-Files verwendet, die an einen Server (mittels http) einfach übertragen werden. Dazu benötigt es viele Templates für die Vorderseite, sowie ein einfaches Template für die Rückseite.</w:t>
      </w:r>
    </w:p>
    <w:p w:rsidR="00C75911" w:rsidRDefault="00C75911" w:rsidP="00C75911"/>
    <w:p w:rsidR="00C75911" w:rsidRDefault="00760EC1" w:rsidP="00C75911">
      <w:pPr>
        <w:spacing w:line="360" w:lineRule="auto"/>
        <w:jc w:val="both"/>
      </w:pPr>
      <w:r>
        <w:rPr>
          <w:noProof/>
        </w:rPr>
        <w:pict>
          <v:shape id="_x0000_s1040" type="#_x0000_t202" style="position:absolute;left:0;text-align:left;margin-left:10.5pt;margin-top:132.45pt;width:116.25pt;height:.05pt;z-index:251683840;mso-position-horizontal-relative:text;mso-position-vertical-relative:text" stroked="f">
            <v:textbox style="mso-fit-shape-to-text:t" inset="0,0,0,0">
              <w:txbxContent>
                <w:p w:rsidR="00760EC1" w:rsidRPr="00C75911" w:rsidRDefault="00760EC1" w:rsidP="00C75911">
                  <w:pPr>
                    <w:pStyle w:val="Caption"/>
                    <w:spacing w:line="360" w:lineRule="auto"/>
                    <w:jc w:val="center"/>
                    <w:rPr>
                      <w:color w:val="E36C0A" w:themeColor="accent6" w:themeShade="BF"/>
                      <w:sz w:val="24"/>
                      <w:szCs w:val="24"/>
                    </w:rPr>
                  </w:pPr>
                  <w:bookmarkStart w:id="242" w:name="_Toc354505398"/>
                  <w:r w:rsidRPr="00C75911">
                    <w:rPr>
                      <w:color w:val="E36C0A" w:themeColor="accent6" w:themeShade="BF"/>
                      <w:sz w:val="24"/>
                      <w:szCs w:val="24"/>
                    </w:rPr>
                    <w:t xml:space="preserve">Abbildung </w:t>
                  </w:r>
                  <w:r w:rsidRPr="00C75911">
                    <w:rPr>
                      <w:color w:val="E36C0A" w:themeColor="accent6" w:themeShade="BF"/>
                      <w:sz w:val="24"/>
                      <w:szCs w:val="24"/>
                    </w:rPr>
                    <w:fldChar w:fldCharType="begin"/>
                  </w:r>
                  <w:r w:rsidRPr="00C75911">
                    <w:rPr>
                      <w:color w:val="E36C0A" w:themeColor="accent6" w:themeShade="BF"/>
                      <w:sz w:val="24"/>
                      <w:szCs w:val="24"/>
                    </w:rPr>
                    <w:instrText xml:space="preserve"> SEQ Abbildung \* ARABIC </w:instrText>
                  </w:r>
                  <w:r w:rsidRPr="00C75911">
                    <w:rPr>
                      <w:color w:val="E36C0A" w:themeColor="accent6" w:themeShade="BF"/>
                      <w:sz w:val="24"/>
                      <w:szCs w:val="24"/>
                    </w:rPr>
                    <w:fldChar w:fldCharType="separate"/>
                  </w:r>
                  <w:r>
                    <w:rPr>
                      <w:noProof/>
                      <w:color w:val="E36C0A" w:themeColor="accent6" w:themeShade="BF"/>
                      <w:sz w:val="24"/>
                      <w:szCs w:val="24"/>
                    </w:rPr>
                    <w:t>10</w:t>
                  </w:r>
                  <w:r w:rsidRPr="00C75911">
                    <w:rPr>
                      <w:color w:val="E36C0A" w:themeColor="accent6" w:themeShade="BF"/>
                      <w:sz w:val="24"/>
                      <w:szCs w:val="24"/>
                    </w:rPr>
                    <w:fldChar w:fldCharType="end"/>
                  </w:r>
                  <w:r w:rsidRPr="00C75911">
                    <w:rPr>
                      <w:color w:val="E36C0A" w:themeColor="accent6" w:themeShade="BF"/>
                      <w:sz w:val="24"/>
                      <w:szCs w:val="24"/>
                    </w:rPr>
                    <w:t xml:space="preserve"> - Zwei-Finger-Zoom</w:t>
                  </w:r>
                  <w:bookmarkEnd w:id="242"/>
                </w:p>
              </w:txbxContent>
            </v:textbox>
            <w10:wrap type="square"/>
          </v:shape>
        </w:pict>
      </w:r>
      <w:r w:rsidR="00C75911" w:rsidRPr="00CE25F4">
        <w:rPr>
          <w:noProof/>
          <w:lang w:val="de-DE"/>
        </w:rPr>
        <w:drawing>
          <wp:anchor distT="0" distB="0" distL="114300" distR="114300" simplePos="0" relativeHeight="251678720" behindDoc="0" locked="0" layoutInCell="1" allowOverlap="1" wp14:anchorId="169C5708" wp14:editId="06C37C37">
            <wp:simplePos x="0" y="0"/>
            <wp:positionH relativeFrom="column">
              <wp:posOffset>133350</wp:posOffset>
            </wp:positionH>
            <wp:positionV relativeFrom="paragraph">
              <wp:posOffset>148590</wp:posOffset>
            </wp:positionV>
            <wp:extent cx="1476375" cy="1476375"/>
            <wp:effectExtent l="19050" t="0" r="9525" b="0"/>
            <wp:wrapSquare wrapText="bothSides"/>
            <wp:docPr id="1" name="Picture 1" descr="http://www.soziotech.org/wp-content/blogs.dir/108/files/multitouch-gesten/two_finger_horizontal_scale_gestur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ziotech.org/wp-content/blogs.dir/108/files/multitouch-gesten/two_finger_horizontal_scale_gestureworks.png"/>
                    <pic:cNvPicPr>
                      <a:picLocks noChangeAspect="1" noChangeArrowheads="1"/>
                    </pic:cNvPicPr>
                  </pic:nvPicPr>
                  <pic:blipFill>
                    <a:blip r:embed="rId22" cstate="print"/>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C75911">
        <w:t>Das Template auf der Vorderseite ist die eigentliche Gestaltung durch den User. Er wählt aus verschiedenen mitgelieferten Vorlagen oder kann sich diese mithilfe eines Repository-Files vom Server herunterladen. Anschließend kann der User die Postkarte mit einem eigenen Bild frei gestalten. Er hat somit die Möglichkeit mit der 2-Finger-Zoom Geste die Größe bzw. die Position des eingefügten Bildes zu verändern. Darüber hinaus kann der Benutzer eine Rotation festlegen.</w:t>
      </w:r>
    </w:p>
    <w:p w:rsidR="00C75911" w:rsidRDefault="00C75911" w:rsidP="00C75911">
      <w:pPr>
        <w:spacing w:line="360" w:lineRule="auto"/>
        <w:jc w:val="both"/>
      </w:pPr>
    </w:p>
    <w:p w:rsidR="00C75911" w:rsidRDefault="00C75911" w:rsidP="00C75911">
      <w:pPr>
        <w:spacing w:line="360" w:lineRule="auto"/>
        <w:jc w:val="both"/>
      </w:pPr>
      <w:r>
        <w:t>Die Rückseite der Postkarte enthält zwar weniger, jedoch die wichtigsten Informationen, nämlich den Empfänger. Diese kann mithilfe des Adressbuches aus dem Telefon- oder SIM-Speicher direkt eingelesen und nachbearbeitet oder selbst eingegeben werden.</w:t>
      </w:r>
    </w:p>
    <w:p w:rsidR="00434A69" w:rsidRDefault="00434A69">
      <w:pPr>
        <w:spacing w:after="200"/>
      </w:pPr>
      <w:r>
        <w:br w:type="page"/>
      </w:r>
    </w:p>
    <w:p w:rsidR="008216AA" w:rsidRDefault="008216AA" w:rsidP="008216AA">
      <w:pPr>
        <w:pStyle w:val="Heading1"/>
      </w:pPr>
      <w:bookmarkStart w:id="243" w:name="_Toc353196768"/>
      <w:bookmarkStart w:id="244" w:name="_Toc353196992"/>
      <w:bookmarkStart w:id="245" w:name="_Toc354475511"/>
      <w:bookmarkStart w:id="246" w:name="_Toc354682584"/>
      <w:r>
        <w:lastRenderedPageBreak/>
        <w:t>Gestik Steuerung</w:t>
      </w:r>
      <w:bookmarkEnd w:id="243"/>
      <w:bookmarkEnd w:id="244"/>
      <w:bookmarkEnd w:id="245"/>
      <w:bookmarkEnd w:id="246"/>
    </w:p>
    <w:p w:rsidR="008216AA" w:rsidRDefault="008216AA" w:rsidP="008216AA">
      <w:pPr>
        <w:spacing w:line="360" w:lineRule="auto"/>
        <w:jc w:val="both"/>
      </w:pPr>
      <w:r>
        <w:t>In der Applikation gibt es einiges, was ab Bild verändert werden kann. Der User kann die Größe des eingefügten Bildes und seine Position im Rahmen bestimmen. Dies wird durch gewisse onTouchEvent(); Ereignisse (Events) realisiert. Einige dieser Gesten haben sich bereits am Smartphone-Markt durchgesetzt und werden auch von den meisten Benutzern als Standards angesehen. In unserer App werden zwei Zwei-Finger Gesten und eine Ein-Finger Geste verwendet.</w:t>
      </w:r>
    </w:p>
    <w:p w:rsidR="008216AA" w:rsidRPr="00F93A5D" w:rsidRDefault="008216AA" w:rsidP="008216AA">
      <w:pPr>
        <w:pStyle w:val="Heading2"/>
      </w:pPr>
      <w:bookmarkStart w:id="247" w:name="_Toc353196769"/>
      <w:bookmarkStart w:id="248" w:name="_Toc353196993"/>
      <w:bookmarkStart w:id="249" w:name="_Toc354475512"/>
      <w:bookmarkStart w:id="250" w:name="_Toc354682585"/>
      <w:r w:rsidRPr="00F93A5D">
        <w:t>Zoom-Gestik</w:t>
      </w:r>
      <w:bookmarkEnd w:id="247"/>
      <w:bookmarkEnd w:id="248"/>
      <w:bookmarkEnd w:id="249"/>
      <w:bookmarkEnd w:id="250"/>
    </w:p>
    <w:p w:rsidR="008216AA" w:rsidRDefault="008216AA" w:rsidP="008216AA">
      <w:pPr>
        <w:spacing w:line="360" w:lineRule="auto"/>
        <w:jc w:val="both"/>
      </w:pPr>
      <w:r>
        <w:t>Eine der bekanntesten Zwei-Finger Gesten ist die Zoom-Funktion.</w:t>
      </w:r>
      <w:r>
        <w:br/>
        <w:t>Der Zoom-Level wird dabei mit der Veränderung des Abstandes zweier Berührungspunkte bestimmt. In Anwendungsfall sieht das folgendermaßen aus.</w:t>
      </w:r>
    </w:p>
    <w:p w:rsidR="00434A69" w:rsidRPr="00434A69" w:rsidRDefault="00760EC1" w:rsidP="00434A69">
      <w:r>
        <w:rPr>
          <w:noProof/>
          <w:lang w:val="en-US" w:eastAsia="en-US"/>
        </w:rPr>
        <w:pict>
          <v:shape id="_x0000_s1026" type="#_x0000_t202" style="position:absolute;margin-left:4.5pt;margin-top:1.6pt;width:459pt;height:397.55pt;z-index:251659264">
            <v:textbox style="mso-next-textbox:#_x0000_s1026">
              <w:txbxContent>
                <w:p w:rsidR="00760EC1" w:rsidRDefault="00760E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Point pa1 = </w:t>
                  </w: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0];</w:t>
                  </w:r>
                </w:p>
                <w:p w:rsidR="00760EC1" w:rsidRDefault="00760EC1" w:rsidP="00434A69">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Point pa2 = </w:t>
                  </w: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1];</w:t>
                  </w:r>
                </w:p>
                <w:p w:rsidR="00760EC1" w:rsidRDefault="00760EC1" w:rsidP="00F93A5D">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Point pb1 = </w:t>
                  </w:r>
                  <w:proofErr w:type="spellStart"/>
                  <w:proofErr w:type="gramStart"/>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Point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(0),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(0));</w:t>
                  </w:r>
                </w:p>
                <w:p w:rsidR="00760EC1" w:rsidRDefault="00760EC1" w:rsidP="00F93A5D">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Point pb2 = </w:t>
                  </w:r>
                  <w:proofErr w:type="spellStart"/>
                  <w:proofErr w:type="gramStart"/>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Point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(1), </w:t>
                  </w:r>
                  <w:r>
                    <w:rPr>
                      <w:rFonts w:ascii="Consolas" w:eastAsiaTheme="minorEastAsia" w:hAnsi="Consolas" w:cs="Consolas"/>
                      <w:color w:val="auto"/>
                      <w:sz w:val="20"/>
                      <w:szCs w:val="20"/>
                      <w:lang w:val="en-US"/>
                    </w:rPr>
                    <w: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p w:rsidR="00760EC1" w:rsidRDefault="00760EC1" w:rsidP="00F93A5D">
                  <w:pPr>
                    <w:autoSpaceDE w:val="0"/>
                    <w:autoSpaceDN w:val="0"/>
                    <w:adjustRightInd w:val="0"/>
                    <w:spacing w:line="240" w:lineRule="auto"/>
                    <w:rPr>
                      <w:rFonts w:ascii="Consolas" w:eastAsiaTheme="minorEastAsia" w:hAnsi="Consolas" w:cs="Consolas"/>
                      <w:color w:val="auto"/>
                      <w:sz w:val="20"/>
                      <w:szCs w:val="20"/>
                      <w:lang w:val="en-US"/>
                    </w:rPr>
                  </w:pPr>
                </w:p>
                <w:p w:rsidR="00760EC1" w:rsidRPr="00F93A5D" w:rsidRDefault="00760EC1"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b/>
                      <w:color w:val="FF0000"/>
                      <w:sz w:val="20"/>
                      <w:szCs w:val="20"/>
                    </w:rPr>
                    <w:t>//Kalkulation der Distanz zwischen den zwei Berührungspunkten beim letzten Event</w:t>
                  </w:r>
                </w:p>
                <w:p w:rsidR="00760EC1" w:rsidRPr="00F61B62" w:rsidRDefault="00760EC1" w:rsidP="00434A69">
                  <w:pPr>
                    <w:autoSpaceDE w:val="0"/>
                    <w:autoSpaceDN w:val="0"/>
                    <w:adjustRightInd w:val="0"/>
                    <w:spacing w:line="240" w:lineRule="auto"/>
                    <w:rPr>
                      <w:rFonts w:ascii="Consolas" w:eastAsiaTheme="minorEastAsia" w:hAnsi="Consolas" w:cs="Consolas"/>
                      <w:sz w:val="20"/>
                      <w:szCs w:val="20"/>
                    </w:rPr>
                  </w:pPr>
                  <w:r w:rsidRPr="00F61B62">
                    <w:rPr>
                      <w:rFonts w:ascii="Consolas" w:eastAsiaTheme="minorEastAsia" w:hAnsi="Consolas" w:cs="Consolas"/>
                      <w:b/>
                      <w:bCs/>
                      <w:color w:val="7F0055"/>
                      <w:sz w:val="20"/>
                      <w:szCs w:val="20"/>
                    </w:rPr>
                    <w:t>float</w:t>
                  </w:r>
                  <w:r w:rsidRPr="00F61B62">
                    <w:rPr>
                      <w:rFonts w:ascii="Consolas" w:eastAsiaTheme="minorEastAsia" w:hAnsi="Consolas" w:cs="Consolas"/>
                      <w:sz w:val="20"/>
                      <w:szCs w:val="20"/>
                      <w:highlight w:val="yellow"/>
                    </w:rPr>
                    <w:t>distanceA</w:t>
                  </w:r>
                  <w:r w:rsidRPr="00F61B62">
                    <w:rPr>
                      <w:rFonts w:ascii="Consolas" w:eastAsiaTheme="minorEastAsia" w:hAnsi="Consolas" w:cs="Consolas"/>
                      <w:sz w:val="20"/>
                      <w:szCs w:val="20"/>
                    </w:rPr>
                    <w:t xml:space="preserve"> = </w:t>
                  </w:r>
                  <w:r w:rsidRPr="00F61B62">
                    <w:rPr>
                      <w:rFonts w:ascii="Consolas" w:eastAsiaTheme="minorEastAsia" w:hAnsi="Consolas" w:cs="Consolas"/>
                      <w:sz w:val="20"/>
                      <w:szCs w:val="20"/>
                    </w:rPr>
                    <w:br/>
                    <w:t>(</w:t>
                  </w:r>
                  <w:r w:rsidRPr="00F61B62">
                    <w:rPr>
                      <w:rFonts w:ascii="Consolas" w:eastAsiaTheme="minorEastAsia" w:hAnsi="Consolas" w:cs="Consolas"/>
                      <w:b/>
                      <w:bCs/>
                      <w:color w:val="7F0055"/>
                      <w:sz w:val="20"/>
                      <w:szCs w:val="20"/>
                    </w:rPr>
                    <w:t>float</w:t>
                  </w:r>
                  <w:r w:rsidRPr="00F61B62">
                    <w:rPr>
                      <w:rFonts w:ascii="Consolas" w:eastAsiaTheme="minorEastAsia" w:hAnsi="Consolas" w:cs="Consolas"/>
                      <w:sz w:val="20"/>
                      <w:szCs w:val="20"/>
                    </w:rPr>
                    <w:t>) Math.</w:t>
                  </w:r>
                  <w:r w:rsidRPr="00F61B62">
                    <w:rPr>
                      <w:rFonts w:ascii="Consolas" w:eastAsiaTheme="minorEastAsia" w:hAnsi="Consolas" w:cs="Consolas"/>
                      <w:i/>
                      <w:iCs/>
                      <w:sz w:val="20"/>
                      <w:szCs w:val="20"/>
                    </w:rPr>
                    <w:t>sqrt</w:t>
                  </w:r>
                  <w:r w:rsidRPr="00F61B62">
                    <w:rPr>
                      <w:rFonts w:ascii="Consolas" w:eastAsiaTheme="minorEastAsia" w:hAnsi="Consolas" w:cs="Consolas"/>
                      <w:sz w:val="20"/>
                      <w:szCs w:val="20"/>
                    </w:rPr>
                    <w:t>( Math.</w:t>
                  </w:r>
                  <w:r w:rsidRPr="00F61B62">
                    <w:rPr>
                      <w:rFonts w:ascii="Consolas" w:eastAsiaTheme="minorEastAsia" w:hAnsi="Consolas" w:cs="Consolas"/>
                      <w:i/>
                      <w:iCs/>
                      <w:sz w:val="20"/>
                      <w:szCs w:val="20"/>
                    </w:rPr>
                    <w:t>pow</w:t>
                  </w:r>
                  <w:r w:rsidRPr="00F61B62">
                    <w:rPr>
                      <w:rFonts w:ascii="Consolas" w:eastAsiaTheme="minorEastAsia" w:hAnsi="Consolas" w:cs="Consolas"/>
                      <w:sz w:val="20"/>
                      <w:szCs w:val="20"/>
                    </w:rPr>
                    <w:t>((pa2.</w:t>
                  </w:r>
                  <w:r w:rsidRPr="00F61B62">
                    <w:rPr>
                      <w:rFonts w:ascii="Consolas" w:eastAsiaTheme="minorEastAsia" w:hAnsi="Consolas" w:cs="Consolas"/>
                      <w:color w:val="0000C0"/>
                      <w:sz w:val="20"/>
                      <w:szCs w:val="20"/>
                    </w:rPr>
                    <w:t>x</w:t>
                  </w:r>
                  <w:r w:rsidRPr="00F61B62">
                    <w:rPr>
                      <w:rFonts w:ascii="Consolas" w:eastAsiaTheme="minorEastAsia" w:hAnsi="Consolas" w:cs="Consolas"/>
                      <w:sz w:val="20"/>
                      <w:szCs w:val="20"/>
                    </w:rPr>
                    <w:t xml:space="preserve"> - pa1.</w:t>
                  </w:r>
                  <w:r w:rsidRPr="00F61B62">
                    <w:rPr>
                      <w:rFonts w:ascii="Consolas" w:eastAsiaTheme="minorEastAsia" w:hAnsi="Consolas" w:cs="Consolas"/>
                      <w:color w:val="0000C0"/>
                      <w:sz w:val="20"/>
                      <w:szCs w:val="20"/>
                    </w:rPr>
                    <w:t>x</w:t>
                  </w:r>
                  <w:r w:rsidRPr="00F61B62">
                    <w:rPr>
                      <w:rFonts w:ascii="Consolas" w:eastAsiaTheme="minorEastAsia" w:hAnsi="Consolas" w:cs="Consolas"/>
                      <w:sz w:val="20"/>
                      <w:szCs w:val="20"/>
                    </w:rPr>
                    <w:t>),2) + Math.</w:t>
                  </w:r>
                  <w:r w:rsidRPr="00F61B62">
                    <w:rPr>
                      <w:rFonts w:ascii="Consolas" w:eastAsiaTheme="minorEastAsia" w:hAnsi="Consolas" w:cs="Consolas"/>
                      <w:i/>
                      <w:iCs/>
                      <w:sz w:val="20"/>
                      <w:szCs w:val="20"/>
                    </w:rPr>
                    <w:t>pow</w:t>
                  </w:r>
                  <w:r w:rsidRPr="00F61B62">
                    <w:rPr>
                      <w:rFonts w:ascii="Consolas" w:eastAsiaTheme="minorEastAsia" w:hAnsi="Consolas" w:cs="Consolas"/>
                      <w:sz w:val="20"/>
                      <w:szCs w:val="20"/>
                    </w:rPr>
                    <w:t>((pa2.</w:t>
                  </w:r>
                  <w:r w:rsidRPr="00F61B62">
                    <w:rPr>
                      <w:rFonts w:ascii="Consolas" w:eastAsiaTheme="minorEastAsia" w:hAnsi="Consolas" w:cs="Consolas"/>
                      <w:color w:val="0000C0"/>
                      <w:sz w:val="20"/>
                      <w:szCs w:val="20"/>
                    </w:rPr>
                    <w:t>y</w:t>
                  </w:r>
                  <w:r w:rsidRPr="00F61B62">
                    <w:rPr>
                      <w:rFonts w:ascii="Consolas" w:eastAsiaTheme="minorEastAsia" w:hAnsi="Consolas" w:cs="Consolas"/>
                      <w:sz w:val="20"/>
                      <w:szCs w:val="20"/>
                    </w:rPr>
                    <w:t xml:space="preserve"> - pa1.</w:t>
                  </w:r>
                  <w:r w:rsidRPr="00F61B62">
                    <w:rPr>
                      <w:rFonts w:ascii="Consolas" w:eastAsiaTheme="minorEastAsia" w:hAnsi="Consolas" w:cs="Consolas"/>
                      <w:color w:val="0000C0"/>
                      <w:sz w:val="20"/>
                      <w:szCs w:val="20"/>
                    </w:rPr>
                    <w:t>y</w:t>
                  </w:r>
                  <w:r w:rsidRPr="00F61B62">
                    <w:rPr>
                      <w:rFonts w:ascii="Consolas" w:eastAsiaTheme="minorEastAsia" w:hAnsi="Consolas" w:cs="Consolas"/>
                      <w:sz w:val="20"/>
                      <w:szCs w:val="20"/>
                    </w:rPr>
                    <w:t>),2 ));</w:t>
                  </w:r>
                </w:p>
                <w:p w:rsidR="00760EC1" w:rsidRPr="00F61B62" w:rsidRDefault="00760EC1" w:rsidP="00434A69">
                  <w:pPr>
                    <w:autoSpaceDE w:val="0"/>
                    <w:autoSpaceDN w:val="0"/>
                    <w:adjustRightInd w:val="0"/>
                    <w:spacing w:line="240" w:lineRule="auto"/>
                    <w:rPr>
                      <w:rFonts w:ascii="Consolas" w:eastAsiaTheme="minorEastAsia" w:hAnsi="Consolas" w:cs="Consolas"/>
                      <w:color w:val="auto"/>
                      <w:sz w:val="20"/>
                      <w:szCs w:val="20"/>
                    </w:rPr>
                  </w:pPr>
                </w:p>
                <w:p w:rsidR="00760EC1" w:rsidRPr="00F93A5D" w:rsidRDefault="00760EC1"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b/>
                      <w:color w:val="FF0000"/>
                      <w:sz w:val="20"/>
                      <w:szCs w:val="20"/>
                    </w:rPr>
                    <w:t>//Kalkulation der Distanz zwischen den zwei Berührungspunkten des aktuellen Events</w:t>
                  </w:r>
                </w:p>
                <w:p w:rsidR="00760EC1" w:rsidRDefault="00760EC1" w:rsidP="00434A69">
                  <w:pPr>
                    <w:autoSpaceDE w:val="0"/>
                    <w:autoSpaceDN w:val="0"/>
                    <w:adjustRightInd w:val="0"/>
                    <w:spacing w:line="240" w:lineRule="auto"/>
                    <w:rPr>
                      <w:rFonts w:ascii="Consolas" w:eastAsiaTheme="minorEastAsia" w:hAnsi="Consolas" w:cs="Consolas"/>
                      <w:sz w:val="20"/>
                      <w:szCs w:val="20"/>
                    </w:rPr>
                  </w:pPr>
                  <w:r w:rsidRPr="003C3A53">
                    <w:rPr>
                      <w:rFonts w:ascii="Consolas" w:eastAsiaTheme="minorEastAsia" w:hAnsi="Consolas" w:cs="Consolas"/>
                      <w:b/>
                      <w:bCs/>
                      <w:color w:val="7F0055"/>
                      <w:sz w:val="20"/>
                      <w:szCs w:val="20"/>
                    </w:rPr>
                    <w:t>float</w:t>
                  </w:r>
                  <w:r w:rsidRPr="003C3A53">
                    <w:rPr>
                      <w:rFonts w:ascii="Consolas" w:eastAsiaTheme="minorEastAsia" w:hAnsi="Consolas" w:cs="Consolas"/>
                      <w:sz w:val="20"/>
                      <w:szCs w:val="20"/>
                    </w:rPr>
                    <w:t xml:space="preserve"> distanceB = </w:t>
                  </w:r>
                  <w:r w:rsidRPr="003C3A53">
                    <w:rPr>
                      <w:rFonts w:ascii="Consolas" w:eastAsiaTheme="minorEastAsia" w:hAnsi="Consolas" w:cs="Consolas"/>
                      <w:sz w:val="20"/>
                      <w:szCs w:val="20"/>
                    </w:rPr>
                    <w:br/>
                    <w:t>(</w:t>
                  </w:r>
                  <w:r w:rsidRPr="003C3A53">
                    <w:rPr>
                      <w:rFonts w:ascii="Consolas" w:eastAsiaTheme="minorEastAsia" w:hAnsi="Consolas" w:cs="Consolas"/>
                      <w:b/>
                      <w:bCs/>
                      <w:color w:val="7F0055"/>
                      <w:sz w:val="20"/>
                      <w:szCs w:val="20"/>
                    </w:rPr>
                    <w:t>float</w:t>
                  </w:r>
                  <w:r w:rsidRPr="003C3A53">
                    <w:rPr>
                      <w:rFonts w:ascii="Consolas" w:eastAsiaTheme="minorEastAsia" w:hAnsi="Consolas" w:cs="Consolas"/>
                      <w:sz w:val="20"/>
                      <w:szCs w:val="20"/>
                    </w:rPr>
                    <w:t>) Math.</w:t>
                  </w:r>
                  <w:r w:rsidRPr="003C3A53">
                    <w:rPr>
                      <w:rFonts w:ascii="Consolas" w:eastAsiaTheme="minorEastAsia" w:hAnsi="Consolas" w:cs="Consolas"/>
                      <w:i/>
                      <w:iCs/>
                      <w:sz w:val="20"/>
                      <w:szCs w:val="20"/>
                    </w:rPr>
                    <w:t>sqrt</w:t>
                  </w:r>
                  <w:r w:rsidRPr="003C3A53">
                    <w:rPr>
                      <w:rFonts w:ascii="Consolas" w:eastAsiaTheme="minorEastAsia" w:hAnsi="Consolas" w:cs="Consolas"/>
                      <w:sz w:val="20"/>
                      <w:szCs w:val="20"/>
                    </w:rPr>
                    <w:t>( Math.</w:t>
                  </w:r>
                  <w:r w:rsidRPr="003C3A53">
                    <w:rPr>
                      <w:rFonts w:ascii="Consolas" w:eastAsiaTheme="minorEastAsia" w:hAnsi="Consolas" w:cs="Consolas"/>
                      <w:i/>
                      <w:iCs/>
                      <w:sz w:val="20"/>
                      <w:szCs w:val="20"/>
                    </w:rPr>
                    <w:t>pow</w:t>
                  </w:r>
                  <w:r w:rsidRPr="003C3A53">
                    <w:rPr>
                      <w:rFonts w:ascii="Consolas" w:eastAsiaTheme="minorEastAsia" w:hAnsi="Consolas" w:cs="Consolas"/>
                      <w:sz w:val="20"/>
                      <w:szCs w:val="20"/>
                    </w:rPr>
                    <w:t>((pb2.</w:t>
                  </w:r>
                  <w:r w:rsidRPr="003C3A53">
                    <w:rPr>
                      <w:rFonts w:ascii="Consolas" w:eastAsiaTheme="minorEastAsia" w:hAnsi="Consolas" w:cs="Consolas"/>
                      <w:color w:val="0000C0"/>
                      <w:sz w:val="20"/>
                      <w:szCs w:val="20"/>
                    </w:rPr>
                    <w:t>x</w:t>
                  </w:r>
                  <w:r w:rsidRPr="003C3A53">
                    <w:rPr>
                      <w:rFonts w:ascii="Consolas" w:eastAsiaTheme="minorEastAsia" w:hAnsi="Consolas" w:cs="Consolas"/>
                      <w:sz w:val="20"/>
                      <w:szCs w:val="20"/>
                    </w:rPr>
                    <w:t xml:space="preserve"> - pb1.</w:t>
                  </w:r>
                  <w:r w:rsidRPr="003C3A53">
                    <w:rPr>
                      <w:rFonts w:ascii="Consolas" w:eastAsiaTheme="minorEastAsia" w:hAnsi="Consolas" w:cs="Consolas"/>
                      <w:color w:val="0000C0"/>
                      <w:sz w:val="20"/>
                      <w:szCs w:val="20"/>
                    </w:rPr>
                    <w:t>x</w:t>
                  </w:r>
                  <w:r w:rsidRPr="003C3A53">
                    <w:rPr>
                      <w:rFonts w:ascii="Consolas" w:eastAsiaTheme="minorEastAsia" w:hAnsi="Consolas" w:cs="Consolas"/>
                      <w:sz w:val="20"/>
                      <w:szCs w:val="20"/>
                    </w:rPr>
                    <w:t>),2) + Math.</w:t>
                  </w:r>
                  <w:r w:rsidRPr="003C3A53">
                    <w:rPr>
                      <w:rFonts w:ascii="Consolas" w:eastAsiaTheme="minorEastAsia" w:hAnsi="Consolas" w:cs="Consolas"/>
                      <w:i/>
                      <w:iCs/>
                      <w:sz w:val="20"/>
                      <w:szCs w:val="20"/>
                    </w:rPr>
                    <w:t>pow</w:t>
                  </w:r>
                  <w:r w:rsidRPr="003C3A53">
                    <w:rPr>
                      <w:rFonts w:ascii="Consolas" w:eastAsiaTheme="minorEastAsia" w:hAnsi="Consolas" w:cs="Consolas"/>
                      <w:sz w:val="20"/>
                      <w:szCs w:val="20"/>
                    </w:rPr>
                    <w:t>((pb2.</w:t>
                  </w:r>
                  <w:r w:rsidRPr="003C3A53">
                    <w:rPr>
                      <w:rFonts w:ascii="Consolas" w:eastAsiaTheme="minorEastAsia" w:hAnsi="Consolas" w:cs="Consolas"/>
                      <w:color w:val="0000C0"/>
                      <w:sz w:val="20"/>
                      <w:szCs w:val="20"/>
                    </w:rPr>
                    <w:t>y</w:t>
                  </w:r>
                  <w:r w:rsidRPr="003C3A53">
                    <w:rPr>
                      <w:rFonts w:ascii="Consolas" w:eastAsiaTheme="minorEastAsia" w:hAnsi="Consolas" w:cs="Consolas"/>
                      <w:sz w:val="20"/>
                      <w:szCs w:val="20"/>
                    </w:rPr>
                    <w:t xml:space="preserve"> - pb1.</w:t>
                  </w:r>
                  <w:r w:rsidRPr="003C3A53">
                    <w:rPr>
                      <w:rFonts w:ascii="Consolas" w:eastAsiaTheme="minorEastAsia" w:hAnsi="Consolas" w:cs="Consolas"/>
                      <w:color w:val="0000C0"/>
                      <w:sz w:val="20"/>
                      <w:szCs w:val="20"/>
                    </w:rPr>
                    <w:t>y</w:t>
                  </w:r>
                  <w:r w:rsidRPr="003C3A53">
                    <w:rPr>
                      <w:rFonts w:ascii="Consolas" w:eastAsiaTheme="minorEastAsia" w:hAnsi="Consolas" w:cs="Consolas"/>
                      <w:sz w:val="20"/>
                      <w:szCs w:val="20"/>
                    </w:rPr>
                    <w:t>),2 ));</w:t>
                  </w:r>
                </w:p>
                <w:p w:rsidR="00760EC1" w:rsidRPr="003C3A53" w:rsidRDefault="00760EC1" w:rsidP="00434A69">
                  <w:pPr>
                    <w:autoSpaceDE w:val="0"/>
                    <w:autoSpaceDN w:val="0"/>
                    <w:adjustRightInd w:val="0"/>
                    <w:spacing w:line="240" w:lineRule="auto"/>
                    <w:rPr>
                      <w:rFonts w:ascii="Consolas" w:eastAsiaTheme="minorEastAsia" w:hAnsi="Consolas" w:cs="Consolas"/>
                      <w:color w:val="auto"/>
                      <w:sz w:val="20"/>
                      <w:szCs w:val="20"/>
                    </w:rPr>
                  </w:pPr>
                </w:p>
                <w:p w:rsidR="00760EC1" w:rsidRPr="00F93A5D" w:rsidRDefault="00760EC1" w:rsidP="00434A69">
                  <w:pPr>
                    <w:autoSpaceDE w:val="0"/>
                    <w:autoSpaceDN w:val="0"/>
                    <w:adjustRightInd w:val="0"/>
                    <w:spacing w:line="240" w:lineRule="auto"/>
                    <w:rPr>
                      <w:rFonts w:ascii="Consolas" w:eastAsiaTheme="minorEastAsia" w:hAnsi="Consolas" w:cs="Consolas"/>
                      <w:b/>
                      <w:bCs/>
                      <w:color w:val="FF0000"/>
                      <w:sz w:val="20"/>
                      <w:szCs w:val="20"/>
                    </w:rPr>
                  </w:pPr>
                  <w:r w:rsidRPr="00F93A5D">
                    <w:rPr>
                      <w:rFonts w:ascii="Consolas" w:eastAsiaTheme="minorEastAsia" w:hAnsi="Consolas" w:cs="Consolas"/>
                      <w:b/>
                      <w:bCs/>
                      <w:color w:val="FF0000"/>
                      <w:sz w:val="20"/>
                      <w:szCs w:val="20"/>
                    </w:rPr>
                    <w:t>//Errechnen der Differenz der zwei Distanzen und Erhöhen oder Vermindern der Zoom-Variable</w:t>
                  </w:r>
                </w:p>
                <w:p w:rsidR="00760EC1" w:rsidRPr="003C3A53" w:rsidRDefault="00760EC1" w:rsidP="00434A69">
                  <w:pPr>
                    <w:autoSpaceDE w:val="0"/>
                    <w:autoSpaceDN w:val="0"/>
                    <w:adjustRightInd w:val="0"/>
                    <w:spacing w:line="240" w:lineRule="auto"/>
                    <w:rPr>
                      <w:rFonts w:ascii="Consolas" w:eastAsiaTheme="minorEastAsia" w:hAnsi="Consolas" w:cs="Consolas"/>
                      <w:color w:val="auto"/>
                      <w:sz w:val="20"/>
                      <w:szCs w:val="20"/>
                    </w:rPr>
                  </w:pPr>
                  <w:r w:rsidRPr="003C3A53">
                    <w:rPr>
                      <w:rFonts w:ascii="Consolas" w:eastAsiaTheme="minorEastAsia" w:hAnsi="Consolas" w:cs="Consolas"/>
                      <w:b/>
                      <w:bCs/>
                      <w:color w:val="7F0055"/>
                      <w:sz w:val="20"/>
                      <w:szCs w:val="20"/>
                    </w:rPr>
                    <w:t>if</w:t>
                  </w:r>
                  <w:r w:rsidRPr="003C3A53">
                    <w:rPr>
                      <w:rFonts w:ascii="Consolas" w:eastAsiaTheme="minorEastAsia" w:hAnsi="Consolas" w:cs="Consolas"/>
                      <w:sz w:val="20"/>
                      <w:szCs w:val="20"/>
                    </w:rPr>
                    <w:t>(distanceB &gt;</w:t>
                  </w:r>
                  <w:r w:rsidRPr="003C3A53">
                    <w:rPr>
                      <w:rFonts w:ascii="Consolas" w:eastAsiaTheme="minorEastAsia" w:hAnsi="Consolas" w:cs="Consolas"/>
                      <w:sz w:val="20"/>
                      <w:szCs w:val="20"/>
                      <w:highlight w:val="lightGray"/>
                    </w:rPr>
                    <w:t>distanceA</w:t>
                  </w:r>
                  <w:r w:rsidRPr="003C3A53">
                    <w:rPr>
                      <w:rFonts w:ascii="Consolas" w:eastAsiaTheme="minorEastAsia" w:hAnsi="Consolas" w:cs="Consolas"/>
                      <w:sz w:val="20"/>
                      <w:szCs w:val="20"/>
                    </w:rPr>
                    <w:t>)</w:t>
                  </w:r>
                </w:p>
                <w:p w:rsidR="00760EC1" w:rsidRDefault="00760EC1" w:rsidP="00434A69">
                  <w:pPr>
                    <w:autoSpaceDE w:val="0"/>
                    <w:autoSpaceDN w:val="0"/>
                    <w:adjustRightInd w:val="0"/>
                    <w:spacing w:line="240" w:lineRule="auto"/>
                    <w:rPr>
                      <w:rFonts w:ascii="Consolas" w:eastAsiaTheme="minorEastAsia" w:hAnsi="Consolas" w:cs="Consolas"/>
                      <w:sz w:val="20"/>
                      <w:szCs w:val="20"/>
                    </w:rPr>
                  </w:pPr>
                  <w:r w:rsidRPr="00F93A5D">
                    <w:rPr>
                      <w:rFonts w:ascii="Consolas" w:eastAsiaTheme="minorEastAsia" w:hAnsi="Consolas" w:cs="Consolas"/>
                      <w:sz w:val="20"/>
                      <w:szCs w:val="20"/>
                    </w:rPr>
                    <w:t>{</w:t>
                  </w:r>
                </w:p>
                <w:p w:rsidR="00760EC1" w:rsidRPr="00F93A5D" w:rsidRDefault="00760EC1" w:rsidP="00434A69">
                  <w:pPr>
                    <w:autoSpaceDE w:val="0"/>
                    <w:autoSpaceDN w:val="0"/>
                    <w:adjustRightInd w:val="0"/>
                    <w:spacing w:line="240" w:lineRule="auto"/>
                    <w:rPr>
                      <w:rFonts w:ascii="Consolas" w:eastAsiaTheme="minorEastAsia" w:hAnsi="Consolas" w:cs="Consolas"/>
                      <w:color w:val="auto"/>
                      <w:sz w:val="20"/>
                      <w:szCs w:val="20"/>
                    </w:rPr>
                  </w:pPr>
                  <w:r w:rsidRPr="00F93A5D">
                    <w:rPr>
                      <w:rFonts w:ascii="Consolas" w:eastAsiaTheme="minorEastAsia" w:hAnsi="Consolas" w:cs="Consolas"/>
                      <w:b/>
                      <w:color w:val="FF0000"/>
                      <w:sz w:val="20"/>
                      <w:szCs w:val="20"/>
                    </w:rPr>
                    <w:t>//mit einer Division der Differenz kann die</w:t>
                  </w:r>
                  <w:r>
                    <w:rPr>
                      <w:rFonts w:ascii="Consolas" w:eastAsiaTheme="minorEastAsia" w:hAnsi="Consolas" w:cs="Consolas"/>
                      <w:b/>
                      <w:color w:val="FF0000"/>
                      <w:sz w:val="20"/>
                      <w:szCs w:val="20"/>
                    </w:rPr>
                    <w:t xml:space="preserve"> Zoom-Geschwindigkeit reguliert </w:t>
                  </w:r>
                  <w:r w:rsidRPr="00F93A5D">
                    <w:rPr>
                      <w:rFonts w:ascii="Consolas" w:eastAsiaTheme="minorEastAsia" w:hAnsi="Consolas" w:cs="Consolas"/>
                      <w:b/>
                      <w:color w:val="FF0000"/>
                      <w:sz w:val="20"/>
                      <w:szCs w:val="20"/>
                    </w:rPr>
                    <w:t>werden</w:t>
                  </w:r>
                </w:p>
                <w:p w:rsidR="00760EC1" w:rsidRDefault="00760EC1" w:rsidP="00434A69">
                  <w:pPr>
                    <w:autoSpaceDE w:val="0"/>
                    <w:autoSpaceDN w:val="0"/>
                    <w:adjustRightInd w:val="0"/>
                    <w:spacing w:line="240" w:lineRule="auto"/>
                    <w:rPr>
                      <w:rFonts w:ascii="Consolas" w:eastAsiaTheme="minorEastAsia" w:hAnsi="Consolas" w:cs="Consolas"/>
                      <w:color w:val="auto"/>
                      <w:sz w:val="20"/>
                      <w:szCs w:val="20"/>
                      <w:lang w:val="en-US"/>
                    </w:rPr>
                  </w:pPr>
                  <w:r w:rsidRPr="00F93A5D">
                    <w:rPr>
                      <w:rFonts w:ascii="Consolas" w:eastAsiaTheme="minorEastAsia" w:hAnsi="Consolas" w:cs="Consolas"/>
                      <w:sz w:val="20"/>
                      <w:szCs w:val="20"/>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diff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w:t>
                  </w:r>
                  <w:proofErr w:type="spellStart"/>
                  <w:r>
                    <w:rPr>
                      <w:rFonts w:ascii="Consolas" w:eastAsiaTheme="minorEastAsia" w:hAnsi="Consolas" w:cs="Consolas"/>
                      <w:sz w:val="20"/>
                      <w:szCs w:val="20"/>
                      <w:lang w:val="en-US"/>
                    </w:rPr>
                    <w:t>distanceB</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sz w:val="20"/>
                      <w:szCs w:val="20"/>
                      <w:highlight w:val="lightGray"/>
                      <w:lang w:val="en-US"/>
                    </w:rPr>
                    <w:t>distanceA</w:t>
                  </w:r>
                  <w:proofErr w:type="spellEnd"/>
                  <w:r>
                    <w:rPr>
                      <w:rFonts w:ascii="Consolas" w:eastAsiaTheme="minorEastAsia" w:hAnsi="Consolas" w:cs="Consolas"/>
                      <w:sz w:val="20"/>
                      <w:szCs w:val="20"/>
                      <w:lang w:val="en-US"/>
                    </w:rPr>
                    <w:t>) / 400);</w:t>
                  </w:r>
                </w:p>
                <w:p w:rsidR="00760EC1" w:rsidRDefault="00760E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color w:val="0000C0"/>
                      <w:sz w:val="20"/>
                      <w:szCs w:val="20"/>
                      <w:lang w:val="en-US"/>
                    </w:rPr>
                    <w:t>zoom</w:t>
                  </w:r>
                  <w:r>
                    <w:rPr>
                      <w:rFonts w:ascii="Consolas" w:eastAsiaTheme="minorEastAsia" w:hAnsi="Consolas" w:cs="Consolas"/>
                      <w:sz w:val="20"/>
                      <w:szCs w:val="20"/>
                      <w:lang w:val="en-US"/>
                    </w:rPr>
                    <w:t xml:space="preserve"> + diff &lt;= 6) {</w:t>
                  </w:r>
                </w:p>
                <w:p w:rsidR="00760EC1" w:rsidRDefault="00760E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zoom</w:t>
                  </w:r>
                  <w:proofErr w:type="gramEnd"/>
                  <w:r>
                    <w:rPr>
                      <w:rFonts w:ascii="Consolas" w:eastAsiaTheme="minorEastAsia" w:hAnsi="Consolas" w:cs="Consolas"/>
                      <w:sz w:val="20"/>
                      <w:szCs w:val="20"/>
                      <w:lang w:val="en-US"/>
                    </w:rPr>
                    <w:t xml:space="preserve"> += diff;</w:t>
                  </w:r>
                </w:p>
                <w:p w:rsidR="00760EC1" w:rsidRDefault="00760E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rsidR="00760EC1" w:rsidRDefault="00760E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r>
                    <w:rPr>
                      <w:rFonts w:ascii="Consolas" w:eastAsiaTheme="minorEastAsia" w:hAnsi="Consolas" w:cs="Consolas"/>
                      <w:b/>
                      <w:bCs/>
                      <w:color w:val="7F0055"/>
                      <w:sz w:val="20"/>
                      <w:szCs w:val="20"/>
                      <w:lang w:val="en-US"/>
                    </w:rPr>
                    <w:t>else</w:t>
                  </w:r>
                  <w:r>
                    <w:rPr>
                      <w:rFonts w:ascii="Consolas" w:eastAsiaTheme="minorEastAsia" w:hAnsi="Consolas" w:cs="Consolas"/>
                      <w:sz w:val="20"/>
                      <w:szCs w:val="20"/>
                      <w:lang w:val="en-US"/>
                    </w:rPr>
                    <w:t xml:space="preserve"> {</w:t>
                  </w:r>
                </w:p>
                <w:p w:rsidR="00760EC1" w:rsidRDefault="00760EC1" w:rsidP="00434A69">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diff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w:t>
                  </w:r>
                  <w:proofErr w:type="spellStart"/>
                  <w:r>
                    <w:rPr>
                      <w:rFonts w:ascii="Consolas" w:eastAsiaTheme="minorEastAsia" w:hAnsi="Consolas" w:cs="Consolas"/>
                      <w:sz w:val="20"/>
                      <w:szCs w:val="20"/>
                      <w:highlight w:val="lightGray"/>
                      <w:lang w:val="en-US"/>
                    </w:rPr>
                    <w:t>distanceA</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sz w:val="20"/>
                      <w:szCs w:val="20"/>
                      <w:lang w:val="en-US"/>
                    </w:rPr>
                    <w:t>distanceB</w:t>
                  </w:r>
                  <w:proofErr w:type="spellEnd"/>
                  <w:r>
                    <w:rPr>
                      <w:rFonts w:ascii="Consolas" w:eastAsiaTheme="minorEastAsia" w:hAnsi="Consolas" w:cs="Consolas"/>
                      <w:sz w:val="20"/>
                      <w:szCs w:val="20"/>
                      <w:lang w:val="en-US"/>
                    </w:rPr>
                    <w:t>)) / 400;</w:t>
                  </w:r>
                </w:p>
                <w:p w:rsidR="00760EC1" w:rsidRPr="00893A2F" w:rsidRDefault="00760EC1" w:rsidP="00434A69">
                  <w:pPr>
                    <w:autoSpaceDE w:val="0"/>
                    <w:autoSpaceDN w:val="0"/>
                    <w:adjustRightInd w:val="0"/>
                    <w:spacing w:line="240" w:lineRule="auto"/>
                    <w:rPr>
                      <w:rFonts w:ascii="Consolas" w:hAnsi="Consolas"/>
                      <w:color w:val="auto"/>
                      <w:sz w:val="20"/>
                      <w:lang w:val="en-US"/>
                      <w:rPrChange w:id="251" w:author="Afaci Miratgo" w:date="2013-04-22T22:32:00Z">
                        <w:rPr>
                          <w:rFonts w:ascii="Consolas" w:eastAsiaTheme="minorEastAsia" w:hAnsi="Consolas" w:cs="Consolas"/>
                          <w:color w:val="auto"/>
                          <w:sz w:val="20"/>
                          <w:szCs w:val="20"/>
                          <w:lang w:val="en-US"/>
                        </w:rPr>
                      </w:rPrChange>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sidRPr="00893A2F">
                    <w:rPr>
                      <w:rFonts w:ascii="Consolas" w:hAnsi="Consolas"/>
                      <w:b/>
                      <w:color w:val="7F0055"/>
                      <w:sz w:val="20"/>
                      <w:lang w:val="en-US"/>
                      <w:rPrChange w:id="252" w:author="Afaci Miratgo" w:date="2013-04-22T22:32:00Z">
                        <w:rPr>
                          <w:rFonts w:ascii="Consolas" w:eastAsiaTheme="minorEastAsia" w:hAnsi="Consolas" w:cs="Consolas"/>
                          <w:b/>
                          <w:bCs/>
                          <w:color w:val="7F0055"/>
                          <w:sz w:val="20"/>
                          <w:szCs w:val="20"/>
                          <w:lang w:val="en-US"/>
                        </w:rPr>
                      </w:rPrChange>
                    </w:rPr>
                    <w:t>if</w:t>
                  </w:r>
                  <w:r w:rsidRPr="00893A2F">
                    <w:rPr>
                      <w:rFonts w:ascii="Consolas" w:hAnsi="Consolas"/>
                      <w:sz w:val="20"/>
                      <w:lang w:val="en-US"/>
                      <w:rPrChange w:id="253" w:author="Afaci Miratgo" w:date="2013-04-22T22:32:00Z">
                        <w:rPr>
                          <w:rFonts w:ascii="Consolas" w:eastAsiaTheme="minorEastAsia" w:hAnsi="Consolas" w:cs="Consolas"/>
                          <w:sz w:val="20"/>
                          <w:szCs w:val="20"/>
                          <w:lang w:val="en-US"/>
                        </w:rPr>
                      </w:rPrChange>
                    </w:rPr>
                    <w:t>(</w:t>
                  </w:r>
                  <w:proofErr w:type="gramEnd"/>
                  <w:r w:rsidRPr="00893A2F">
                    <w:rPr>
                      <w:rFonts w:ascii="Consolas" w:hAnsi="Consolas"/>
                      <w:color w:val="0000C0"/>
                      <w:sz w:val="20"/>
                      <w:lang w:val="en-US"/>
                      <w:rPrChange w:id="254" w:author="Afaci Miratgo" w:date="2013-04-22T22:32:00Z">
                        <w:rPr>
                          <w:rFonts w:ascii="Consolas" w:eastAsiaTheme="minorEastAsia" w:hAnsi="Consolas" w:cs="Consolas"/>
                          <w:color w:val="0000C0"/>
                          <w:sz w:val="20"/>
                          <w:szCs w:val="20"/>
                          <w:lang w:val="en-US"/>
                        </w:rPr>
                      </w:rPrChange>
                    </w:rPr>
                    <w:t>zoom</w:t>
                  </w:r>
                  <w:r w:rsidRPr="00893A2F">
                    <w:rPr>
                      <w:rFonts w:ascii="Consolas" w:hAnsi="Consolas"/>
                      <w:sz w:val="20"/>
                      <w:lang w:val="en-US"/>
                      <w:rPrChange w:id="255" w:author="Afaci Miratgo" w:date="2013-04-22T22:32:00Z">
                        <w:rPr>
                          <w:rFonts w:ascii="Consolas" w:eastAsiaTheme="minorEastAsia" w:hAnsi="Consolas" w:cs="Consolas"/>
                          <w:sz w:val="20"/>
                          <w:szCs w:val="20"/>
                          <w:lang w:val="en-US"/>
                        </w:rPr>
                      </w:rPrChange>
                    </w:rPr>
                    <w:t xml:space="preserve"> - diff &gt;= 0.5) {</w:t>
                  </w:r>
                </w:p>
                <w:p w:rsidR="00760EC1" w:rsidRPr="00893A2F" w:rsidRDefault="00760EC1" w:rsidP="00434A69">
                  <w:pPr>
                    <w:autoSpaceDE w:val="0"/>
                    <w:autoSpaceDN w:val="0"/>
                    <w:adjustRightInd w:val="0"/>
                    <w:spacing w:line="240" w:lineRule="auto"/>
                    <w:rPr>
                      <w:rFonts w:ascii="Consolas" w:hAnsi="Consolas"/>
                      <w:color w:val="auto"/>
                      <w:sz w:val="20"/>
                      <w:lang w:val="en-US"/>
                      <w:rPrChange w:id="256" w:author="Afaci Miratgo" w:date="2013-04-22T22:32:00Z">
                        <w:rPr>
                          <w:rFonts w:ascii="Consolas" w:eastAsiaTheme="minorEastAsia" w:hAnsi="Consolas" w:cs="Consolas"/>
                          <w:color w:val="auto"/>
                          <w:sz w:val="20"/>
                          <w:szCs w:val="20"/>
                          <w:lang w:val="en-US"/>
                        </w:rPr>
                      </w:rPrChange>
                    </w:rPr>
                  </w:pPr>
                  <w:r w:rsidRPr="00893A2F">
                    <w:rPr>
                      <w:rFonts w:ascii="Consolas" w:hAnsi="Consolas"/>
                      <w:sz w:val="20"/>
                      <w:lang w:val="en-US"/>
                      <w:rPrChange w:id="257"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58"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59" w:author="Afaci Miratgo" w:date="2013-04-22T22:32:00Z">
                        <w:rPr>
                          <w:rFonts w:ascii="Consolas" w:eastAsiaTheme="minorEastAsia" w:hAnsi="Consolas" w:cs="Consolas"/>
                          <w:sz w:val="20"/>
                          <w:szCs w:val="20"/>
                          <w:lang w:val="en-US"/>
                        </w:rPr>
                      </w:rPrChange>
                    </w:rPr>
                    <w:tab/>
                  </w:r>
                  <w:proofErr w:type="gramStart"/>
                  <w:r w:rsidRPr="00893A2F">
                    <w:rPr>
                      <w:rFonts w:ascii="Consolas" w:hAnsi="Consolas"/>
                      <w:color w:val="0000C0"/>
                      <w:sz w:val="20"/>
                      <w:lang w:val="en-US"/>
                      <w:rPrChange w:id="260" w:author="Afaci Miratgo" w:date="2013-04-22T22:32:00Z">
                        <w:rPr>
                          <w:rFonts w:ascii="Consolas" w:eastAsiaTheme="minorEastAsia" w:hAnsi="Consolas" w:cs="Consolas"/>
                          <w:color w:val="0000C0"/>
                          <w:sz w:val="20"/>
                          <w:szCs w:val="20"/>
                          <w:lang w:val="en-US"/>
                        </w:rPr>
                      </w:rPrChange>
                    </w:rPr>
                    <w:t>zoom</w:t>
                  </w:r>
                  <w:proofErr w:type="gramEnd"/>
                  <w:r w:rsidRPr="00893A2F">
                    <w:rPr>
                      <w:rFonts w:ascii="Consolas" w:hAnsi="Consolas"/>
                      <w:sz w:val="20"/>
                      <w:lang w:val="en-US"/>
                      <w:rPrChange w:id="261" w:author="Afaci Miratgo" w:date="2013-04-22T22:32:00Z">
                        <w:rPr>
                          <w:rFonts w:ascii="Consolas" w:eastAsiaTheme="minorEastAsia" w:hAnsi="Consolas" w:cs="Consolas"/>
                          <w:sz w:val="20"/>
                          <w:szCs w:val="20"/>
                          <w:lang w:val="en-US"/>
                        </w:rPr>
                      </w:rPrChange>
                    </w:rPr>
                    <w:t xml:space="preserve"> -= diff;</w:t>
                  </w:r>
                </w:p>
                <w:p w:rsidR="00760EC1" w:rsidRDefault="00760EC1" w:rsidP="00434A69">
                  <w:pPr>
                    <w:autoSpaceDE w:val="0"/>
                    <w:autoSpaceDN w:val="0"/>
                    <w:adjustRightInd w:val="0"/>
                    <w:spacing w:line="240" w:lineRule="auto"/>
                    <w:rPr>
                      <w:rFonts w:ascii="Consolas" w:eastAsiaTheme="minorEastAsia" w:hAnsi="Consolas" w:cs="Consolas"/>
                      <w:sz w:val="20"/>
                      <w:szCs w:val="20"/>
                    </w:rPr>
                  </w:pPr>
                  <w:r w:rsidRPr="00893A2F">
                    <w:rPr>
                      <w:rFonts w:ascii="Consolas" w:hAnsi="Consolas"/>
                      <w:sz w:val="20"/>
                      <w:lang w:val="en-US"/>
                      <w:rPrChange w:id="262" w:author="Afaci Miratgo" w:date="2013-04-22T22:32:00Z">
                        <w:rPr>
                          <w:rFonts w:ascii="Consolas" w:eastAsiaTheme="minorEastAsia" w:hAnsi="Consolas" w:cs="Consolas"/>
                          <w:sz w:val="20"/>
                          <w:szCs w:val="20"/>
                          <w:lang w:val="en-US"/>
                        </w:rPr>
                      </w:rPrChange>
                    </w:rPr>
                    <w:tab/>
                  </w:r>
                  <w:r w:rsidRPr="00893A2F">
                    <w:rPr>
                      <w:rFonts w:ascii="Consolas" w:hAnsi="Consolas"/>
                      <w:sz w:val="20"/>
                      <w:lang w:val="en-US"/>
                      <w:rPrChange w:id="263" w:author="Afaci Miratgo" w:date="2013-04-22T22:32:00Z">
                        <w:rPr>
                          <w:rFonts w:ascii="Consolas" w:eastAsiaTheme="minorEastAsia" w:hAnsi="Consolas" w:cs="Consolas"/>
                          <w:sz w:val="20"/>
                          <w:szCs w:val="20"/>
                          <w:lang w:val="en-US"/>
                        </w:rPr>
                      </w:rPrChange>
                    </w:rPr>
                    <w:tab/>
                  </w:r>
                  <w:r w:rsidRPr="00F93A5D">
                    <w:rPr>
                      <w:rFonts w:ascii="Consolas" w:eastAsiaTheme="minorEastAsia" w:hAnsi="Consolas" w:cs="Consolas"/>
                      <w:sz w:val="20"/>
                      <w:szCs w:val="20"/>
                    </w:rPr>
                    <w:t>}</w:t>
                  </w:r>
                </w:p>
                <w:p w:rsidR="00760EC1" w:rsidRPr="00F93A5D" w:rsidRDefault="00760EC1" w:rsidP="00434A69">
                  <w:pPr>
                    <w:autoSpaceDE w:val="0"/>
                    <w:autoSpaceDN w:val="0"/>
                    <w:adjustRightInd w:val="0"/>
                    <w:spacing w:line="240" w:lineRule="auto"/>
                    <w:rPr>
                      <w:rFonts w:ascii="Consolas" w:eastAsiaTheme="minorEastAsia" w:hAnsi="Consolas" w:cs="Consolas"/>
                      <w:color w:val="auto"/>
                      <w:sz w:val="20"/>
                      <w:szCs w:val="20"/>
                    </w:rPr>
                  </w:pPr>
                </w:p>
                <w:p w:rsidR="00760EC1" w:rsidRPr="00F93A5D" w:rsidRDefault="00760EC1" w:rsidP="00434A69">
                  <w:pPr>
                    <w:autoSpaceDE w:val="0"/>
                    <w:autoSpaceDN w:val="0"/>
                    <w:adjustRightInd w:val="0"/>
                    <w:spacing w:line="240" w:lineRule="auto"/>
                    <w:rPr>
                      <w:rFonts w:ascii="Consolas" w:eastAsiaTheme="minorEastAsia" w:hAnsi="Consolas" w:cs="Consolas"/>
                      <w:b/>
                      <w:color w:val="FF0000"/>
                      <w:sz w:val="20"/>
                      <w:szCs w:val="20"/>
                    </w:rPr>
                  </w:pPr>
                  <w:r w:rsidRPr="00F93A5D">
                    <w:rPr>
                      <w:rFonts w:ascii="Consolas" w:eastAsiaTheme="minorEastAsia" w:hAnsi="Consolas" w:cs="Consolas"/>
                      <w:sz w:val="20"/>
                      <w:szCs w:val="20"/>
                    </w:rPr>
                    <w:t>}</w:t>
                  </w:r>
                  <w:r w:rsidRPr="00F93A5D">
                    <w:rPr>
                      <w:rFonts w:ascii="Consolas" w:eastAsiaTheme="minorEastAsia" w:hAnsi="Consolas" w:cs="Consolas"/>
                      <w:b/>
                      <w:color w:val="FF0000"/>
                      <w:sz w:val="20"/>
                      <w:szCs w:val="20"/>
                    </w:rPr>
                    <w:t>//Die aktuellen Punkte warden für den nächsten Event-Aufruf gespeichert</w:t>
                  </w:r>
                </w:p>
                <w:p w:rsidR="00760EC1" w:rsidRDefault="00760EC1" w:rsidP="00434A69">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0]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Point((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(0),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(0));</w:t>
                  </w:r>
                </w:p>
                <w:p w:rsidR="00760EC1" w:rsidRPr="00434A69" w:rsidRDefault="00760EC1" w:rsidP="00434A69">
                  <w:pPr>
                    <w:rPr>
                      <w:lang w:val="en-US"/>
                    </w:rPr>
                  </w:pPr>
                  <w:proofErr w:type="gramStart"/>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1]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Point((</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(1), (</w:t>
                  </w:r>
                  <w:proofErr w:type="spellStart"/>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txbxContent>
            </v:textbox>
          </v:shape>
        </w:pict>
      </w:r>
    </w:p>
    <w:p w:rsidR="00201C91" w:rsidRPr="00201C91" w:rsidRDefault="00201C91" w:rsidP="00201C91"/>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F93A5D" w:rsidRDefault="00F93A5D">
      <w:pPr>
        <w:spacing w:after="200"/>
      </w:pPr>
    </w:p>
    <w:p w:rsidR="009D74E2" w:rsidRDefault="009D74E2">
      <w:pPr>
        <w:spacing w:after="200"/>
      </w:pPr>
    </w:p>
    <w:p w:rsidR="009D74E2" w:rsidRDefault="009D74E2">
      <w:pPr>
        <w:spacing w:after="200"/>
      </w:pPr>
    </w:p>
    <w:p w:rsidR="008216AA" w:rsidRDefault="008216AA" w:rsidP="008216AA">
      <w:pPr>
        <w:spacing w:after="200" w:line="360" w:lineRule="auto"/>
        <w:jc w:val="both"/>
      </w:pPr>
      <w:bookmarkStart w:id="264" w:name="_Toc353196772"/>
      <w:bookmarkStart w:id="265" w:name="_Toc353196996"/>
      <w:bookmarkStart w:id="266" w:name="_Toc353218000"/>
      <w:bookmarkStart w:id="267" w:name="_Toc354502292"/>
      <w:r>
        <w:lastRenderedPageBreak/>
        <w:t>Im Anschluss wird dem Bitmap mithilfe der Matrix-Komponente die Skalierung, also der Zoom-Faktor übergeben.</w:t>
      </w:r>
    </w:p>
    <w:p w:rsidR="008216AA" w:rsidRPr="00F1525B" w:rsidRDefault="008216AA" w:rsidP="008216AA">
      <w:pPr>
        <w:pStyle w:val="Heading2"/>
        <w:spacing w:line="360" w:lineRule="auto"/>
        <w:jc w:val="both"/>
      </w:pPr>
      <w:bookmarkStart w:id="268" w:name="_Toc353196770"/>
      <w:bookmarkStart w:id="269" w:name="_Toc353196994"/>
      <w:bookmarkStart w:id="270" w:name="_Toc354475513"/>
      <w:bookmarkStart w:id="271" w:name="_Toc354682586"/>
      <w:r w:rsidRPr="00F1525B">
        <w:t>Rotations-Gestik</w:t>
      </w:r>
      <w:bookmarkEnd w:id="268"/>
      <w:bookmarkEnd w:id="269"/>
      <w:bookmarkEnd w:id="270"/>
      <w:bookmarkEnd w:id="271"/>
    </w:p>
    <w:p w:rsidR="008216AA" w:rsidRDefault="00760EC1" w:rsidP="008216AA">
      <w:pPr>
        <w:spacing w:line="360" w:lineRule="auto"/>
        <w:jc w:val="both"/>
      </w:pPr>
      <w:r>
        <w:rPr>
          <w:noProof/>
        </w:rPr>
        <w:pict>
          <v:shape id="_x0000_s1049" type="#_x0000_t202" style="position:absolute;left:0;text-align:left;margin-left:1.5pt;margin-top:341.05pt;width:198.75pt;height:.05pt;z-index:251695104;mso-position-horizontal-relative:text;mso-position-vertical-relative:text" stroked="f">
            <v:textbox style="mso-fit-shape-to-text:t" inset="0,0,0,0">
              <w:txbxContent>
                <w:p w:rsidR="00760EC1" w:rsidRPr="00B531A6" w:rsidRDefault="00760EC1" w:rsidP="00B531A6">
                  <w:pPr>
                    <w:pStyle w:val="Caption"/>
                    <w:spacing w:line="360" w:lineRule="auto"/>
                    <w:jc w:val="center"/>
                    <w:rPr>
                      <w:color w:val="E36C0A" w:themeColor="accent6" w:themeShade="BF"/>
                      <w:sz w:val="24"/>
                      <w:szCs w:val="24"/>
                    </w:rPr>
                  </w:pPr>
                  <w:bookmarkStart w:id="272" w:name="_Toc354505399"/>
                  <w:r w:rsidRPr="00B531A6">
                    <w:rPr>
                      <w:color w:val="E36C0A" w:themeColor="accent6" w:themeShade="BF"/>
                      <w:sz w:val="24"/>
                      <w:szCs w:val="24"/>
                    </w:rPr>
                    <w:t xml:space="preserve">Abbildung </w:t>
                  </w:r>
                  <w:r w:rsidRPr="00B531A6">
                    <w:rPr>
                      <w:color w:val="E36C0A" w:themeColor="accent6" w:themeShade="BF"/>
                      <w:sz w:val="24"/>
                      <w:szCs w:val="24"/>
                    </w:rPr>
                    <w:fldChar w:fldCharType="begin"/>
                  </w:r>
                  <w:r w:rsidRPr="00B531A6">
                    <w:rPr>
                      <w:color w:val="E36C0A" w:themeColor="accent6" w:themeShade="BF"/>
                      <w:sz w:val="24"/>
                      <w:szCs w:val="24"/>
                    </w:rPr>
                    <w:instrText xml:space="preserve"> SEQ Abbildung \* ARABIC </w:instrText>
                  </w:r>
                  <w:r w:rsidRPr="00B531A6">
                    <w:rPr>
                      <w:color w:val="E36C0A" w:themeColor="accent6" w:themeShade="BF"/>
                      <w:sz w:val="24"/>
                      <w:szCs w:val="24"/>
                    </w:rPr>
                    <w:fldChar w:fldCharType="separate"/>
                  </w:r>
                  <w:r w:rsidRPr="00B531A6">
                    <w:rPr>
                      <w:color w:val="E36C0A" w:themeColor="accent6" w:themeShade="BF"/>
                      <w:sz w:val="24"/>
                      <w:szCs w:val="24"/>
                    </w:rPr>
                    <w:t>11</w:t>
                  </w:r>
                  <w:r w:rsidRPr="00B531A6">
                    <w:rPr>
                      <w:color w:val="E36C0A" w:themeColor="accent6" w:themeShade="BF"/>
                      <w:sz w:val="24"/>
                      <w:szCs w:val="24"/>
                    </w:rPr>
                    <w:fldChar w:fldCharType="end"/>
                  </w:r>
                  <w:r w:rsidRPr="00B531A6">
                    <w:rPr>
                      <w:color w:val="E36C0A" w:themeColor="accent6" w:themeShade="BF"/>
                      <w:sz w:val="24"/>
                      <w:szCs w:val="24"/>
                    </w:rPr>
                    <w:t xml:space="preserve"> – Zwei-Finger-Rotation</w:t>
                  </w:r>
                  <w:bookmarkEnd w:id="272"/>
                </w:p>
              </w:txbxContent>
            </v:textbox>
            <w10:wrap type="square"/>
          </v:shape>
        </w:pict>
      </w:r>
      <w:r w:rsidR="008216AA">
        <w:rPr>
          <w:noProof/>
          <w:lang w:val="de-DE"/>
        </w:rPr>
        <w:drawing>
          <wp:anchor distT="0" distB="0" distL="114300" distR="114300" simplePos="0" relativeHeight="251687936" behindDoc="0" locked="0" layoutInCell="1" allowOverlap="1" wp14:anchorId="6393BD4B" wp14:editId="35D1CCD3">
            <wp:simplePos x="0" y="0"/>
            <wp:positionH relativeFrom="column">
              <wp:posOffset>19050</wp:posOffset>
            </wp:positionH>
            <wp:positionV relativeFrom="paragraph">
              <wp:posOffset>16510</wp:posOffset>
            </wp:positionV>
            <wp:extent cx="2524125" cy="4257675"/>
            <wp:effectExtent l="19050" t="0" r="9525"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2524125" cy="4257675"/>
                    </a:xfrm>
                    <a:prstGeom prst="rect">
                      <a:avLst/>
                    </a:prstGeom>
                    <a:noFill/>
                    <a:ln w="9525">
                      <a:noFill/>
                      <a:miter lim="800000"/>
                      <a:headEnd/>
                      <a:tailEnd/>
                    </a:ln>
                  </pic:spPr>
                </pic:pic>
              </a:graphicData>
            </a:graphic>
          </wp:anchor>
        </w:drawing>
      </w:r>
      <w:r w:rsidR="008216AA">
        <w:t>Eine größere Herausforderung ist die Bestimmung der Rotation. Die bekannte Geste hierfür ist, dass der Benutzer zwei Finger im Kreis bewegt und der Winkel von einem der absolute Winkel (relativ zur Bildschirmvertikale) bzw. der Unterschied in der Bewegung der Kreisbewegung die Rotationsänderung bestimmt.</w:t>
      </w:r>
    </w:p>
    <w:p w:rsidR="008216AA" w:rsidRDefault="008216AA" w:rsidP="008216AA">
      <w:pPr>
        <w:keepNext/>
        <w:spacing w:line="360" w:lineRule="auto"/>
        <w:jc w:val="both"/>
      </w:pPr>
    </w:p>
    <w:p w:rsidR="008216AA" w:rsidRDefault="008216AA" w:rsidP="008216AA">
      <w:pPr>
        <w:keepNext/>
        <w:spacing w:line="360" w:lineRule="auto"/>
        <w:jc w:val="both"/>
        <w:rPr>
          <w:noProof/>
          <w:lang w:eastAsia="en-US"/>
        </w:rPr>
      </w:pPr>
      <w:r w:rsidRPr="00985865">
        <w:rPr>
          <w:noProof/>
          <w:lang w:eastAsia="en-US"/>
        </w:rPr>
        <w:t>Es wird hierbei der Winkel von A1</w:t>
      </w:r>
      <w:r>
        <w:rPr>
          <w:noProof/>
          <w:lang w:eastAsia="en-US"/>
        </w:rPr>
        <w:t xml:space="preserve"> zur Bildschirmvertikale</w:t>
      </w:r>
      <w:r w:rsidRPr="00985865">
        <w:rPr>
          <w:noProof/>
          <w:lang w:eastAsia="en-US"/>
        </w:rPr>
        <w:t xml:space="preserve"> besimmt, wobei auch A2 auch als herangezogen werden kann. </w:t>
      </w:r>
      <w:r>
        <w:rPr>
          <w:noProof/>
          <w:lang w:eastAsia="en-US"/>
        </w:rPr>
        <w:t>Der Winkel selbst wird mit einem gedachten Dreieck zwischen den Punkten A1 und A2 berechnet.</w:t>
      </w:r>
    </w:p>
    <w:p w:rsidR="008216AA" w:rsidRDefault="008216AA" w:rsidP="008216AA">
      <w:pPr>
        <w:keepNext/>
        <w:spacing w:line="360" w:lineRule="auto"/>
        <w:jc w:val="both"/>
        <w:rPr>
          <w:noProof/>
          <w:lang w:eastAsia="en-US"/>
        </w:rPr>
      </w:pPr>
      <w:r>
        <w:rPr>
          <w:noProof/>
          <w:lang w:eastAsia="en-US"/>
        </w:rPr>
        <w:t>Genau genommen wird mit der Formel</w:t>
      </w:r>
      <w:r>
        <w:rPr>
          <w:noProof/>
          <w:lang w:eastAsia="en-US"/>
        </w:rPr>
        <w:br/>
      </w:r>
      <m:oMath>
        <m:func>
          <m:funcPr>
            <m:ctrlPr>
              <w:rPr>
                <w:rFonts w:ascii="Cambria Math" w:hAnsi="Cambria Math"/>
                <w:noProof/>
                <w:lang w:eastAsia="en-US"/>
              </w:rPr>
            </m:ctrlPr>
          </m:funcPr>
          <m:fName>
            <m:r>
              <m:rPr>
                <m:sty m:val="p"/>
              </m:rPr>
              <w:rPr>
                <w:rFonts w:ascii="Cambria Math" w:hAnsi="Cambria Math"/>
                <w:noProof/>
                <w:lang w:eastAsia="en-US"/>
              </w:rPr>
              <m:t>cos</m:t>
            </m:r>
          </m:fName>
          <m:e>
            <m:d>
              <m:dPr>
                <m:ctrlPr>
                  <w:rPr>
                    <w:rFonts w:ascii="Cambria Math" w:hAnsi="Cambria Math"/>
                    <w:i/>
                    <w:noProof/>
                    <w:lang w:eastAsia="en-US"/>
                  </w:rPr>
                </m:ctrlPr>
              </m:dPr>
              <m:e>
                <m:r>
                  <w:rPr>
                    <w:rFonts w:ascii="Cambria Math" w:hAnsi="Cambria Math"/>
                    <w:noProof/>
                    <w:lang w:eastAsia="en-US"/>
                  </w:rPr>
                  <m:t>α</m:t>
                </m:r>
              </m:e>
            </m:d>
            <m:ctrlPr>
              <w:rPr>
                <w:rFonts w:ascii="Cambria Math" w:hAnsi="Cambria Math"/>
                <w:i/>
                <w:noProof/>
                <w:lang w:eastAsia="en-US"/>
              </w:rPr>
            </m:ctrlPr>
          </m:e>
        </m:func>
        <m:r>
          <w:rPr>
            <w:rFonts w:ascii="Cambria Math" w:hAnsi="Cambria Math"/>
            <w:noProof/>
            <w:lang w:eastAsia="en-US"/>
          </w:rPr>
          <m:t>=</m:t>
        </m:r>
        <m:f>
          <m:fPr>
            <m:ctrlPr>
              <w:rPr>
                <w:rFonts w:ascii="Cambria Math" w:hAnsi="Cambria Math"/>
                <w:i/>
                <w:noProof/>
                <w:lang w:eastAsia="en-US"/>
              </w:rPr>
            </m:ctrlPr>
          </m:fPr>
          <m:num>
            <m:r>
              <w:rPr>
                <w:rFonts w:ascii="Cambria Math" w:hAnsi="Cambria Math"/>
                <w:noProof/>
                <w:lang w:eastAsia="en-US"/>
              </w:rPr>
              <m:t>c</m:t>
            </m:r>
          </m:num>
          <m:den>
            <m:r>
              <w:rPr>
                <w:rFonts w:ascii="Cambria Math" w:hAnsi="Cambria Math"/>
                <w:noProof/>
                <w:lang w:eastAsia="en-US"/>
              </w:rPr>
              <m:t>b</m:t>
            </m:r>
          </m:den>
        </m:f>
      </m:oMath>
      <w:r>
        <w:rPr>
          <w:noProof/>
          <w:lang w:eastAsia="en-US"/>
        </w:rPr>
        <w:t xml:space="preserve"> Wobei c der gesamte Abstand und b der Abstand nur in x-Richtung ist.</w:t>
      </w:r>
    </w:p>
    <w:p w:rsidR="008216AA" w:rsidRDefault="008216AA" w:rsidP="00B531A6">
      <w:pPr>
        <w:keepNext/>
        <w:spacing w:line="360" w:lineRule="auto"/>
        <w:jc w:val="both"/>
        <w:rPr>
          <w:noProof/>
          <w:lang w:eastAsia="en-US"/>
        </w:rPr>
      </w:pPr>
      <w:r>
        <w:rPr>
          <w:noProof/>
          <w:lang w:eastAsia="en-US"/>
        </w:rPr>
        <w:t>Da aber der Winkel für den gesamten Kreis errechnet werden muss, wird anschließend zwischen dem Ausgang des Winkels (links/rechts von x, oben/unten von y) unterschieden.</w:t>
      </w:r>
    </w:p>
    <w:p w:rsidR="00B531A6" w:rsidRPr="00B531A6" w:rsidRDefault="00B531A6" w:rsidP="00B531A6">
      <w:pPr>
        <w:keepNext/>
        <w:spacing w:line="360" w:lineRule="auto"/>
        <w:jc w:val="both"/>
        <w:rPr>
          <w:noProof/>
          <w:lang w:eastAsia="en-US"/>
        </w:rPr>
      </w:pPr>
    </w:p>
    <w:tbl>
      <w:tblPr>
        <w:tblStyle w:val="TableGrid"/>
        <w:tblW w:w="0" w:type="auto"/>
        <w:tblLook w:val="04A0" w:firstRow="1" w:lastRow="0" w:firstColumn="1" w:lastColumn="0" w:noHBand="0" w:noVBand="1"/>
      </w:tblPr>
      <w:tblGrid>
        <w:gridCol w:w="2394"/>
        <w:gridCol w:w="2394"/>
        <w:gridCol w:w="2394"/>
        <w:gridCol w:w="2394"/>
      </w:tblGrid>
      <w:tr w:rsidR="008216AA" w:rsidRPr="00AB1DE1" w:rsidTr="00185940">
        <w:tc>
          <w:tcPr>
            <w:tcW w:w="2394" w:type="dxa"/>
            <w:shd w:val="clear" w:color="auto" w:fill="A6A6A6" w:themeFill="background1" w:themeFillShade="A6"/>
          </w:tcPr>
          <w:p w:rsidR="008216AA" w:rsidRDefault="008216AA" w:rsidP="00185940">
            <w:pPr>
              <w:ind w:left="0" w:firstLine="0"/>
            </w:pPr>
            <w:r>
              <w:t>A2(x) &gt;A1(x)</w:t>
            </w:r>
            <w:r>
              <w:br/>
              <w:t>A2(y) &lt; A1(y)</w:t>
            </w:r>
          </w:p>
        </w:tc>
        <w:tc>
          <w:tcPr>
            <w:tcW w:w="2394" w:type="dxa"/>
            <w:shd w:val="clear" w:color="auto" w:fill="A6A6A6" w:themeFill="background1" w:themeFillShade="A6"/>
          </w:tcPr>
          <w:p w:rsidR="008216AA" w:rsidRPr="00AB1DE1" w:rsidRDefault="008216AA" w:rsidP="00185940">
            <w:pPr>
              <w:ind w:left="0" w:firstLine="0"/>
              <w:rPr>
                <w:lang w:val="en-US"/>
              </w:rPr>
            </w:pPr>
            <w:r w:rsidRPr="00AB1DE1">
              <w:rPr>
                <w:lang w:val="en-US"/>
              </w:rPr>
              <w:t>A2(x) &gt; A1(x)</w:t>
            </w:r>
            <w:r w:rsidRPr="00AB1DE1">
              <w:rPr>
                <w:lang w:val="en-US"/>
              </w:rPr>
              <w:br/>
            </w:r>
            <w:r>
              <w:rPr>
                <w:lang w:val="en-US"/>
              </w:rPr>
              <w:t>A2(y) &gt;= A1(y)</w:t>
            </w:r>
          </w:p>
        </w:tc>
        <w:tc>
          <w:tcPr>
            <w:tcW w:w="2394" w:type="dxa"/>
            <w:shd w:val="clear" w:color="auto" w:fill="A6A6A6" w:themeFill="background1" w:themeFillShade="A6"/>
          </w:tcPr>
          <w:p w:rsidR="008216AA" w:rsidRPr="00AB1DE1" w:rsidRDefault="008216AA" w:rsidP="00185940">
            <w:pPr>
              <w:ind w:left="0" w:firstLine="0"/>
              <w:rPr>
                <w:lang w:val="en-US"/>
              </w:rPr>
            </w:pPr>
            <w:r>
              <w:rPr>
                <w:lang w:val="en-US"/>
              </w:rPr>
              <w:t>A2(x) &lt;= A1(x)</w:t>
            </w:r>
            <w:r>
              <w:rPr>
                <w:lang w:val="en-US"/>
              </w:rPr>
              <w:br/>
              <w:t>A2(y) &gt;= A1(y)</w:t>
            </w:r>
          </w:p>
        </w:tc>
        <w:tc>
          <w:tcPr>
            <w:tcW w:w="2394" w:type="dxa"/>
            <w:shd w:val="clear" w:color="auto" w:fill="A6A6A6" w:themeFill="background1" w:themeFillShade="A6"/>
          </w:tcPr>
          <w:p w:rsidR="008216AA" w:rsidRPr="00AB1DE1" w:rsidRDefault="008216AA" w:rsidP="00185940">
            <w:pPr>
              <w:ind w:left="0" w:firstLine="0"/>
              <w:rPr>
                <w:lang w:val="en-US"/>
              </w:rPr>
            </w:pPr>
            <w:r>
              <w:rPr>
                <w:lang w:val="en-US"/>
              </w:rPr>
              <w:t>A2(x) &lt;= A1(x)</w:t>
            </w:r>
            <w:r>
              <w:rPr>
                <w:lang w:val="en-US"/>
              </w:rPr>
              <w:br/>
              <w:t>A2(y) &lt; A1(y)</w:t>
            </w:r>
          </w:p>
        </w:tc>
      </w:tr>
      <w:tr w:rsidR="008216AA" w:rsidRPr="00AB1DE1" w:rsidTr="00185940">
        <w:tc>
          <w:tcPr>
            <w:tcW w:w="2394" w:type="dxa"/>
          </w:tcPr>
          <w:p w:rsidR="008216AA" w:rsidRDefault="008216AA" w:rsidP="00185940">
            <w:pPr>
              <w:ind w:left="0" w:firstLine="0"/>
            </w:pPr>
            <m:oMathPara>
              <m:oMath>
                <m:r>
                  <w:rPr>
                    <w:rFonts w:ascii="Cambria Math" w:hAnsi="Cambria Math"/>
                  </w:rPr>
                  <m:t>rotation=90-Winkel</m:t>
                </m:r>
              </m:oMath>
            </m:oMathPara>
          </w:p>
        </w:tc>
        <w:tc>
          <w:tcPr>
            <w:tcW w:w="2394" w:type="dxa"/>
          </w:tcPr>
          <w:p w:rsidR="008216AA" w:rsidRPr="00AB1DE1" w:rsidRDefault="008216AA" w:rsidP="00185940">
            <w:pPr>
              <w:ind w:left="0" w:firstLine="0"/>
              <w:rPr>
                <w:lang w:val="en-US"/>
              </w:rPr>
            </w:pPr>
            <m:oMathPara>
              <m:oMath>
                <m:r>
                  <w:rPr>
                    <w:rFonts w:ascii="Cambria Math" w:hAnsi="Cambria Math"/>
                    <w:lang w:val="en-US"/>
                  </w:rPr>
                  <m:t>rotation=90+Winkel</m:t>
                </m:r>
              </m:oMath>
            </m:oMathPara>
          </w:p>
        </w:tc>
        <w:tc>
          <w:tcPr>
            <w:tcW w:w="2394" w:type="dxa"/>
          </w:tcPr>
          <w:p w:rsidR="008216AA" w:rsidRDefault="008216AA" w:rsidP="00185940">
            <w:pPr>
              <w:ind w:left="0" w:firstLine="0"/>
              <w:rPr>
                <w:lang w:val="en-US"/>
              </w:rPr>
            </w:pPr>
            <m:oMathPara>
              <m:oMath>
                <m:r>
                  <w:rPr>
                    <w:rFonts w:ascii="Cambria Math" w:hAnsi="Cambria Math"/>
                    <w:lang w:val="en-US"/>
                  </w:rPr>
                  <m:t>rotation=260-Winkel</m:t>
                </m:r>
              </m:oMath>
            </m:oMathPara>
          </w:p>
        </w:tc>
        <w:tc>
          <w:tcPr>
            <w:tcW w:w="2394" w:type="dxa"/>
          </w:tcPr>
          <w:p w:rsidR="008216AA" w:rsidRDefault="008216AA" w:rsidP="00185940">
            <w:pPr>
              <w:ind w:left="0" w:firstLine="0"/>
              <w:rPr>
                <w:lang w:val="en-US"/>
              </w:rPr>
            </w:pPr>
            <m:oMathPara>
              <m:oMath>
                <m:r>
                  <w:rPr>
                    <w:rFonts w:ascii="Cambria Math" w:hAnsi="Cambria Math"/>
                    <w:lang w:val="en-US"/>
                  </w:rPr>
                  <m:t>rotation=260+Winkel</m:t>
                </m:r>
              </m:oMath>
            </m:oMathPara>
          </w:p>
        </w:tc>
      </w:tr>
    </w:tbl>
    <w:p w:rsidR="008216AA" w:rsidRPr="00AB1DE1" w:rsidRDefault="008216AA" w:rsidP="008216AA">
      <w:pPr>
        <w:rPr>
          <w:lang w:val="en-US"/>
        </w:rPr>
      </w:pPr>
    </w:p>
    <w:p w:rsidR="008216AA" w:rsidRDefault="008216AA" w:rsidP="008216AA">
      <w:pPr>
        <w:spacing w:line="360" w:lineRule="auto"/>
        <w:jc w:val="both"/>
      </w:pPr>
      <w:r w:rsidRPr="002376DC">
        <w:lastRenderedPageBreak/>
        <w:t xml:space="preserve">Zuletzt wird nur der Unterschied herangezogen, um eine neue Bildrotation über die Matrix dem Bitmap zu übergeben. </w:t>
      </w:r>
      <w:r>
        <w:t>Da die vorherigen Punkte bereits von der Zoom-Gestik gespeichert sind, werden diese wieder herangezogen.</w:t>
      </w:r>
    </w:p>
    <w:p w:rsidR="008216AA" w:rsidRDefault="008216AA" w:rsidP="008216AA">
      <w:pPr>
        <w:spacing w:line="360" w:lineRule="auto"/>
        <w:jc w:val="both"/>
      </w:pPr>
      <w:r>
        <w:t>Mithilfe der bereits erstellten Funktion, die den Winkel bestimmt sieht der Aufruf folgendermaßen aus:</w:t>
      </w:r>
    </w:p>
    <w:p w:rsidR="008216AA" w:rsidRDefault="00760EC1" w:rsidP="008216AA">
      <w:r>
        <w:rPr>
          <w:noProof/>
        </w:rPr>
        <w:pict>
          <v:shape id="Text Box 4" o:spid="_x0000_s1046" type="#_x0000_t202" style="position:absolute;margin-left:0;margin-top:-.35pt;width:474pt;height:10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">
            <v:textbox>
              <w:txbxContent>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rot1 = rotation(</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[0].</w:t>
                  </w:r>
                  <w:r>
                    <w:rPr>
                      <w:rFonts w:ascii="Consolas" w:eastAsiaTheme="minorEastAsia" w:hAnsi="Consolas" w:cs="Consolas"/>
                      <w:color w:val="0000C0"/>
                      <w:sz w:val="20"/>
                      <w:szCs w:val="20"/>
                      <w:lang w:val="en-US"/>
                    </w:rPr>
                    <w:t>x</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[0].</w:t>
                  </w:r>
                  <w:r>
                    <w:rPr>
                      <w:rFonts w:ascii="Consolas" w:eastAsiaTheme="minorEastAsia" w:hAnsi="Consolas" w:cs="Consolas"/>
                      <w:color w:val="0000C0"/>
                      <w:sz w:val="20"/>
                      <w:szCs w:val="20"/>
                      <w:lang w:val="en-US"/>
                    </w:rPr>
                    <w:t>y</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[1].</w:t>
                  </w:r>
                  <w:r>
                    <w:rPr>
                      <w:rFonts w:ascii="Consolas" w:eastAsiaTheme="minorEastAsia" w:hAnsi="Consolas" w:cs="Consolas"/>
                      <w:color w:val="0000C0"/>
                      <w:sz w:val="20"/>
                      <w:szCs w:val="20"/>
                      <w:lang w:val="en-US"/>
                    </w:rPr>
                    <w:t>x</w:t>
                  </w:r>
                  <w:r>
                    <w:rPr>
                      <w:rFonts w:ascii="Consolas" w:eastAsiaTheme="minorEastAsia" w:hAnsi="Consolas" w:cs="Consolas"/>
                      <w:sz w:val="20"/>
                      <w:szCs w:val="20"/>
                      <w:lang w:val="en-US"/>
                    </w:rPr>
                    <w:t xml:space="preserve">, </w:t>
                  </w:r>
                  <w:r>
                    <w:rPr>
                      <w:rFonts w:ascii="Consolas" w:eastAsiaTheme="minorEastAsia" w:hAnsi="Consolas" w:cs="Consolas"/>
                      <w:color w:val="0000C0"/>
                      <w:sz w:val="20"/>
                      <w:szCs w:val="20"/>
                      <w:lang w:val="en-US"/>
                    </w:rPr>
                    <w:t>rem</w:t>
                  </w:r>
                  <w:r>
                    <w:rPr>
                      <w:rFonts w:ascii="Consolas" w:eastAsiaTheme="minorEastAsia" w:hAnsi="Consolas" w:cs="Consolas"/>
                      <w:sz w:val="20"/>
                      <w:szCs w:val="20"/>
                      <w:lang w:val="en-US"/>
                    </w:rPr>
                    <w:t>[1].</w:t>
                  </w:r>
                  <w:r>
                    <w:rPr>
                      <w:rFonts w:ascii="Consolas" w:eastAsiaTheme="minorEastAsia" w:hAnsi="Consolas" w:cs="Consolas"/>
                      <w:color w:val="0000C0"/>
                      <w:sz w:val="20"/>
                      <w:szCs w:val="20"/>
                      <w:lang w:val="en-US"/>
                    </w:rPr>
                    <w:t>y</w:t>
                  </w:r>
                  <w:r>
                    <w:rPr>
                      <w:rFonts w:ascii="Consolas" w:eastAsiaTheme="minorEastAsia" w:hAnsi="Consolas" w:cs="Consolas"/>
                      <w:sz w:val="20"/>
                      <w:szCs w:val="20"/>
                      <w:lang w:val="en-US"/>
                    </w:rPr>
                    <w:t>);</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rot2 = rotation(</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(0), </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 xml:space="preserve">(0), </w:t>
                  </w:r>
                  <w:proofErr w:type="spellStart"/>
                  <w:r>
                    <w:rPr>
                      <w:rFonts w:ascii="Consolas" w:eastAsiaTheme="minorEastAsia" w:hAnsi="Consolas" w:cs="Consolas"/>
                      <w:sz w:val="20"/>
                      <w:szCs w:val="20"/>
                      <w:lang w:val="en-US"/>
                    </w:rPr>
                    <w:t>e.getX</w:t>
                  </w:r>
                  <w:proofErr w:type="spellEnd"/>
                  <w:r>
                    <w:rPr>
                      <w:rFonts w:ascii="Consolas" w:eastAsiaTheme="minorEastAsia" w:hAnsi="Consolas" w:cs="Consolas"/>
                      <w:sz w:val="20"/>
                      <w:szCs w:val="20"/>
                      <w:lang w:val="en-US"/>
                    </w:rPr>
                    <w:t xml:space="preserve">(1), </w:t>
                  </w:r>
                  <w:proofErr w:type="spellStart"/>
                  <w:r>
                    <w:rPr>
                      <w:rFonts w:ascii="Consolas" w:eastAsiaTheme="minorEastAsia" w:hAnsi="Consolas" w:cs="Consolas"/>
                      <w:sz w:val="20"/>
                      <w:szCs w:val="20"/>
                      <w:lang w:val="en-US"/>
                    </w:rPr>
                    <w:t>e.getY</w:t>
                  </w:r>
                  <w:proofErr w:type="spellEnd"/>
                  <w:r>
                    <w:rPr>
                      <w:rFonts w:ascii="Consolas" w:eastAsiaTheme="minorEastAsia" w:hAnsi="Consolas" w:cs="Consolas"/>
                      <w:sz w:val="20"/>
                      <w:szCs w:val="20"/>
                      <w:lang w:val="en-US"/>
                    </w:rPr>
                    <w:t>(1));</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rot1 &gt; rot2) {</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rotate</w:t>
                  </w:r>
                  <w:proofErr w:type="gramEnd"/>
                  <w:r>
                    <w:rPr>
                      <w:rFonts w:ascii="Consolas" w:eastAsiaTheme="minorEastAsia" w:hAnsi="Consolas" w:cs="Consolas"/>
                      <w:sz w:val="20"/>
                      <w:szCs w:val="20"/>
                      <w:lang w:val="en-US"/>
                    </w:rPr>
                    <w:t xml:space="preserve"> -= (rot1 - rot2);</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r>
                    <w:rPr>
                      <w:rFonts w:ascii="Consolas" w:eastAsiaTheme="minorEastAsia" w:hAnsi="Consolas" w:cs="Consolas"/>
                      <w:b/>
                      <w:bCs/>
                      <w:color w:val="7F0055"/>
                      <w:sz w:val="20"/>
                      <w:szCs w:val="20"/>
                      <w:lang w:val="en-US"/>
                    </w:rPr>
                    <w:t>else</w:t>
                  </w:r>
                  <w:r>
                    <w:rPr>
                      <w:rFonts w:ascii="Consolas" w:eastAsiaTheme="minorEastAsia" w:hAnsi="Consolas" w:cs="Consolas"/>
                      <w:sz w:val="20"/>
                      <w:szCs w:val="20"/>
                      <w:lang w:val="en-US"/>
                    </w:rPr>
                    <w:t xml:space="preserve"> {</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0000C0"/>
                      <w:sz w:val="20"/>
                      <w:szCs w:val="20"/>
                      <w:lang w:val="en-US"/>
                    </w:rPr>
                    <w:t>rotate</w:t>
                  </w:r>
                  <w:proofErr w:type="gramEnd"/>
                  <w:r>
                    <w:rPr>
                      <w:rFonts w:ascii="Consolas" w:eastAsiaTheme="minorEastAsia" w:hAnsi="Consolas" w:cs="Consolas"/>
                      <w:sz w:val="20"/>
                      <w:szCs w:val="20"/>
                      <w:lang w:val="en-US"/>
                    </w:rPr>
                    <w:t xml:space="preserve"> += (rot2 - rot1);</w:t>
                  </w:r>
                </w:p>
                <w:p w:rsidR="00760EC1" w:rsidRDefault="00760EC1" w:rsidP="008216AA">
                  <w:r>
                    <w:rPr>
                      <w:rFonts w:ascii="Consolas" w:eastAsiaTheme="minorEastAsia" w:hAnsi="Consolas" w:cs="Consolas"/>
                      <w:sz w:val="20"/>
                      <w:szCs w:val="20"/>
                      <w:lang w:val="en-US"/>
                    </w:rPr>
                    <w:tab/>
                    <w:t>}</w:t>
                  </w:r>
                </w:p>
              </w:txbxContent>
            </v:textbox>
          </v:shape>
        </w:pict>
      </w:r>
    </w:p>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Pr>
        <w:spacing w:line="360" w:lineRule="auto"/>
        <w:jc w:val="both"/>
      </w:pPr>
      <w:r>
        <w:t>Die eigentliche Funktion, die mit den Parametern der beiden Punkte den Winkel zur Bildschirmvertikale errechnet sieht im Ende so aus:</w:t>
      </w:r>
    </w:p>
    <w:p w:rsidR="008216AA" w:rsidRDefault="00760EC1" w:rsidP="008216AA">
      <w:r>
        <w:rPr>
          <w:noProof/>
        </w:rPr>
        <w:pict>
          <v:shape id="Text Box 6" o:spid="_x0000_s1045" type="#_x0000_t202" style="position:absolute;margin-left:2.25pt;margin-top:.65pt;width:461.25pt;height:21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">
            <v:textbox>
              <w:txbxContent>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proofErr w:type="gramStart"/>
                  <w:r>
                    <w:rPr>
                      <w:rFonts w:ascii="Consolas" w:eastAsiaTheme="minorEastAsia" w:hAnsi="Consolas" w:cs="Consolas"/>
                      <w:b/>
                      <w:bCs/>
                      <w:color w:val="7F0055"/>
                      <w:sz w:val="20"/>
                      <w:szCs w:val="20"/>
                      <w:lang w:val="en-US"/>
                    </w:rPr>
                    <w:t>private</w:t>
                  </w:r>
                  <w:proofErr w:type="gramEnd"/>
                  <w:r>
                    <w:rPr>
                      <w:rFonts w:ascii="Consolas" w:eastAsiaTheme="minorEastAsia" w:hAnsi="Consolas" w:cs="Consolas"/>
                      <w:b/>
                      <w:bCs/>
                      <w:color w:val="7F0055"/>
                      <w:sz w:val="20"/>
                      <w:szCs w:val="20"/>
                      <w:lang w:val="en-US"/>
                    </w:rPr>
                    <w:t xml:space="preserve"> float</w:t>
                  </w:r>
                  <w:r>
                    <w:rPr>
                      <w:rFonts w:ascii="Consolas" w:eastAsiaTheme="minorEastAsia" w:hAnsi="Consolas" w:cs="Consolas"/>
                      <w:sz w:val="20"/>
                      <w:szCs w:val="20"/>
                      <w:lang w:val="en-US"/>
                    </w:rPr>
                    <w:t xml:space="preserve"> rotation(</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x0,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y0,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x1,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y1) {</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float</w:t>
                  </w:r>
                  <w:proofErr w:type="gramEnd"/>
                  <w:r>
                    <w:rPr>
                      <w:rFonts w:ascii="Consolas" w:eastAsiaTheme="minorEastAsia" w:hAnsi="Consolas" w:cs="Consolas"/>
                      <w:sz w:val="20"/>
                      <w:szCs w:val="20"/>
                      <w:lang w:val="en-US"/>
                    </w:rPr>
                    <w:t xml:space="preserve"> rot = 0;</w:t>
                  </w:r>
                </w:p>
                <w:p w:rsidR="00760EC1" w:rsidRDefault="00760EC1" w:rsidP="008216AA">
                  <w:pPr>
                    <w:autoSpaceDE w:val="0"/>
                    <w:autoSpaceDN w:val="0"/>
                    <w:adjustRightInd w:val="0"/>
                    <w:spacing w:line="240" w:lineRule="auto"/>
                    <w:rPr>
                      <w:rFonts w:ascii="Consolas" w:eastAsiaTheme="minorEastAsia" w:hAnsi="Consolas" w:cs="Consolas"/>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Math.acos</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sz w:val="20"/>
                      <w:szCs w:val="20"/>
                      <w:lang w:val="en-US"/>
                    </w:rPr>
                    <w:t>Math.abs</w:t>
                  </w:r>
                  <w:proofErr w:type="spellEnd"/>
                  <w:r>
                    <w:rPr>
                      <w:rFonts w:ascii="Consolas" w:eastAsiaTheme="minorEastAsia" w:hAnsi="Consolas" w:cs="Consolas"/>
                      <w:sz w:val="20"/>
                      <w:szCs w:val="20"/>
                      <w:lang w:val="en-US"/>
                    </w:rPr>
                    <w:t>(x1-x0) / distance(x0,y0,x1,y1));</w:t>
                  </w:r>
                </w:p>
                <w:p w:rsidR="00760EC1" w:rsidRPr="002376DC" w:rsidRDefault="00760EC1" w:rsidP="008216AA">
                  <w:pPr>
                    <w:autoSpaceDE w:val="0"/>
                    <w:autoSpaceDN w:val="0"/>
                    <w:adjustRightInd w:val="0"/>
                    <w:spacing w:line="240" w:lineRule="auto"/>
                    <w:rPr>
                      <w:rFonts w:ascii="Consolas" w:eastAsiaTheme="minorEastAsia" w:hAnsi="Consolas" w:cs="Consolas"/>
                      <w:b/>
                      <w:color w:val="FF0000"/>
                      <w:sz w:val="20"/>
                      <w:szCs w:val="20"/>
                    </w:rPr>
                  </w:pPr>
                  <w:r>
                    <w:rPr>
                      <w:rFonts w:ascii="Consolas" w:eastAsiaTheme="minorEastAsia" w:hAnsi="Consolas" w:cs="Consolas"/>
                      <w:color w:val="FF0000"/>
                      <w:sz w:val="20"/>
                      <w:szCs w:val="20"/>
                      <w:lang w:val="en-US"/>
                    </w:rPr>
                    <w:tab/>
                  </w:r>
                  <w:r w:rsidRPr="002376DC">
                    <w:rPr>
                      <w:rFonts w:ascii="Consolas" w:eastAsiaTheme="minorEastAsia" w:hAnsi="Consolas" w:cs="Consolas"/>
                      <w:b/>
                      <w:color w:val="FF0000"/>
                      <w:sz w:val="20"/>
                      <w:szCs w:val="20"/>
                    </w:rPr>
                    <w:t>//</w:t>
                  </w:r>
                  <w:r>
                    <w:rPr>
                      <w:rFonts w:ascii="Consolas" w:eastAsiaTheme="minorEastAsia" w:hAnsi="Consolas" w:cs="Consolas"/>
                      <w:b/>
                      <w:color w:val="FF0000"/>
                      <w:sz w:val="20"/>
                      <w:szCs w:val="20"/>
                    </w:rPr>
                    <w:t>Da d</w:t>
                  </w:r>
                  <w:r w:rsidRPr="002376DC">
                    <w:rPr>
                      <w:rFonts w:ascii="Consolas" w:eastAsiaTheme="minorEastAsia" w:hAnsi="Consolas" w:cs="Consolas"/>
                      <w:b/>
                      <w:color w:val="FF0000"/>
                      <w:sz w:val="20"/>
                      <w:szCs w:val="20"/>
                    </w:rPr>
                    <w:t xml:space="preserve">er Winkel </w:t>
                  </w:r>
                  <w:r>
                    <w:rPr>
                      <w:rFonts w:ascii="Consolas" w:eastAsiaTheme="minorEastAsia" w:hAnsi="Consolas" w:cs="Consolas"/>
                      <w:b/>
                      <w:color w:val="FF0000"/>
                      <w:sz w:val="20"/>
                      <w:szCs w:val="20"/>
                    </w:rPr>
                    <w:t>normalerweise im Bogenmaß (0 - 2π) angegeben wird, muss</w:t>
                  </w:r>
                  <w:r>
                    <w:rPr>
                      <w:rFonts w:ascii="Consolas" w:eastAsiaTheme="minorEastAsia" w:hAnsi="Consolas" w:cs="Consolas"/>
                      <w:b/>
                      <w:color w:val="FF0000"/>
                      <w:sz w:val="20"/>
                      <w:szCs w:val="20"/>
                    </w:rPr>
                    <w:br/>
                  </w:r>
                  <w:r>
                    <w:rPr>
                      <w:rFonts w:ascii="Consolas" w:eastAsiaTheme="minorEastAsia" w:hAnsi="Consolas" w:cs="Consolas"/>
                      <w:b/>
                      <w:color w:val="FF0000"/>
                      <w:sz w:val="20"/>
                      <w:szCs w:val="20"/>
                    </w:rPr>
                    <w:tab/>
                    <w:t>//anschließend noch eine Umformung auf das Gradmaß (0° – 360°) erfolgen</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sidRPr="002376DC">
                    <w:rPr>
                      <w:rFonts w:ascii="Consolas" w:eastAsiaTheme="minorEastAsia" w:hAnsi="Consolas" w:cs="Consolas"/>
                      <w:sz w:val="20"/>
                      <w:szCs w:val="20"/>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Math.toDegrees</w:t>
                  </w:r>
                  <w:proofErr w:type="spellEnd"/>
                  <w:r>
                    <w:rPr>
                      <w:rFonts w:ascii="Consolas" w:eastAsiaTheme="minorEastAsia" w:hAnsi="Consolas" w:cs="Consolas"/>
                      <w:sz w:val="20"/>
                      <w:szCs w:val="20"/>
                      <w:lang w:val="en-US"/>
                    </w:rPr>
                    <w:t>(rot);</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x1 &gt; x0 &amp;&amp; y0 &gt; y1) {</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90 - rot;</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(x1 &gt; x0 &amp;&amp; y0 &lt;= y1) {</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90;</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 xml:space="preserve">(x1 &lt;= x0 &amp;&amp; y0 &lt;= </w:t>
                  </w:r>
                  <w:proofErr w:type="gramStart"/>
                  <w:r>
                    <w:rPr>
                      <w:rFonts w:ascii="Consolas" w:eastAsiaTheme="minorEastAsia" w:hAnsi="Consolas" w:cs="Consolas"/>
                      <w:sz w:val="20"/>
                      <w:szCs w:val="20"/>
                      <w:lang w:val="en-US"/>
                    </w:rPr>
                    <w:t>y1 )</w:t>
                  </w:r>
                  <w:proofErr w:type="gramEnd"/>
                  <w:r>
                    <w:rPr>
                      <w:rFonts w:ascii="Consolas" w:eastAsiaTheme="minorEastAsia" w:hAnsi="Consolas" w:cs="Consolas"/>
                      <w:sz w:val="20"/>
                      <w:szCs w:val="20"/>
                      <w:lang w:val="en-US"/>
                    </w:rPr>
                    <w:t xml:space="preserve"> {</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260 - rot;</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 xml:space="preserve">} </w:t>
                  </w:r>
                  <w:proofErr w:type="spellStart"/>
                  <w:r>
                    <w:rPr>
                      <w:rFonts w:ascii="Consolas" w:eastAsiaTheme="minorEastAsia" w:hAnsi="Consolas" w:cs="Consolas"/>
                      <w:b/>
                      <w:bCs/>
                      <w:color w:val="7F0055"/>
                      <w:sz w:val="20"/>
                      <w:szCs w:val="20"/>
                      <w:lang w:val="en-US"/>
                    </w:rPr>
                    <w:t>elseif</w:t>
                  </w:r>
                  <w:proofErr w:type="spellEnd"/>
                  <w:r>
                    <w:rPr>
                      <w:rFonts w:ascii="Consolas" w:eastAsiaTheme="minorEastAsia" w:hAnsi="Consolas" w:cs="Consolas"/>
                      <w:sz w:val="20"/>
                      <w:szCs w:val="20"/>
                      <w:lang w:val="en-US"/>
                    </w:rPr>
                    <w:t>(x1 &lt;= x0 &amp;&amp; y0 &gt; y1) {</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sz w:val="20"/>
                      <w:szCs w:val="20"/>
                      <w:lang w:val="en-US"/>
                    </w:rPr>
                    <w:t>rot</w:t>
                  </w:r>
                  <w:proofErr w:type="gramEnd"/>
                  <w:r>
                    <w:rPr>
                      <w:rFonts w:ascii="Consolas" w:eastAsiaTheme="minorEastAsia" w:hAnsi="Consolas" w:cs="Consolas"/>
                      <w:sz w:val="20"/>
                      <w:szCs w:val="20"/>
                      <w:lang w:val="en-US"/>
                    </w:rPr>
                    <w:t xml:space="preserve"> += 260;</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return</w:t>
                  </w:r>
                  <w:proofErr w:type="gramEnd"/>
                  <w:r>
                    <w:rPr>
                      <w:rFonts w:ascii="Consolas" w:eastAsiaTheme="minorEastAsia" w:hAnsi="Consolas" w:cs="Consolas"/>
                      <w:sz w:val="20"/>
                      <w:szCs w:val="20"/>
                      <w:lang w:val="en-US"/>
                    </w:rPr>
                    <w:t xml:space="preserve"> rot;</w:t>
                  </w:r>
                </w:p>
                <w:p w:rsidR="00760EC1" w:rsidRDefault="00760EC1" w:rsidP="008216AA">
                  <w:r>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 w:rsidR="008216AA" w:rsidRDefault="008216AA" w:rsidP="008216AA">
      <w:pPr>
        <w:spacing w:after="200"/>
      </w:pPr>
      <w:r>
        <w:br w:type="page"/>
      </w:r>
    </w:p>
    <w:p w:rsidR="008216AA" w:rsidRDefault="008216AA" w:rsidP="008216AA">
      <w:pPr>
        <w:pStyle w:val="Heading2"/>
      </w:pPr>
      <w:bookmarkStart w:id="273" w:name="_Toc353196771"/>
      <w:bookmarkStart w:id="274" w:name="_Toc353196995"/>
      <w:bookmarkStart w:id="275" w:name="_Toc354475514"/>
      <w:bookmarkStart w:id="276" w:name="_Toc354682587"/>
      <w:r>
        <w:lastRenderedPageBreak/>
        <w:t>Transformations Matrix</w:t>
      </w:r>
      <w:bookmarkEnd w:id="273"/>
      <w:bookmarkEnd w:id="274"/>
      <w:bookmarkEnd w:id="275"/>
      <w:bookmarkEnd w:id="276"/>
    </w:p>
    <w:p w:rsidR="008216AA" w:rsidRDefault="008216AA" w:rsidP="008216AA">
      <w:pPr>
        <w:spacing w:line="360" w:lineRule="auto"/>
        <w:jc w:val="both"/>
      </w:pPr>
      <w:r>
        <w:t>Dem Bitmap-File wird beim Zeichnen eine Transformations-Matrix mitgegeben, welche die Skalierung, Verschiebung und Rotation auf das zu zeichnende Bild anwendet.</w:t>
      </w:r>
    </w:p>
    <w:p w:rsidR="008216AA" w:rsidRDefault="008216AA" w:rsidP="008216AA">
      <w:pPr>
        <w:spacing w:line="360" w:lineRule="auto"/>
        <w:jc w:val="both"/>
      </w:pPr>
      <w:r>
        <w:t>Die Angaben zu diesen Werten erfolgt in einer Float-Gleitkommazahl, da besonders Werte zwischen ganzen Zahlen von großer Bedeutung sind.</w:t>
      </w:r>
    </w:p>
    <w:p w:rsidR="008216AA" w:rsidRDefault="008216AA" w:rsidP="008216AA">
      <w:pPr>
        <w:spacing w:line="360" w:lineRule="auto"/>
        <w:jc w:val="both"/>
      </w:pPr>
    </w:p>
    <w:p w:rsidR="008216AA" w:rsidRDefault="008216AA" w:rsidP="008216AA">
      <w:pPr>
        <w:spacing w:line="360" w:lineRule="auto"/>
        <w:jc w:val="both"/>
      </w:pPr>
      <w:r>
        <w:t>Die Matrix selbst besteht aus einer einfachen Matrix-Klasse, welche normal initialisiert wird und vom Typen android.graphics.Matrix ist.</w:t>
      </w:r>
    </w:p>
    <w:p w:rsidR="008216AA" w:rsidRDefault="00760EC1" w:rsidP="008216AA">
      <w:r>
        <w:rPr>
          <w:noProof/>
        </w:rPr>
        <w:pict>
          <v:shape id="Text Box 10" o:spid="_x0000_s1044" type="#_x0000_t202" style="position:absolute;margin-left:-.75pt;margin-top:1.3pt;width:379.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">
            <v:textbox>
              <w:txbxContent>
                <w:p w:rsidR="00760EC1" w:rsidRDefault="00760EC1" w:rsidP="008216AA">
                  <w:pPr>
                    <w:rPr>
                      <w:rFonts w:ascii="Consolas" w:eastAsiaTheme="minorEastAsia" w:hAnsi="Consolas" w:cs="Consolas"/>
                      <w:sz w:val="20"/>
                      <w:szCs w:val="20"/>
                      <w:lang w:val="en-US"/>
                    </w:rPr>
                  </w:pPr>
                  <w:proofErr w:type="gramStart"/>
                  <w:r w:rsidRPr="006F67A9">
                    <w:rPr>
                      <w:rFonts w:ascii="Consolas" w:eastAsiaTheme="minorEastAsia" w:hAnsi="Consolas" w:cs="Consolas"/>
                      <w:b/>
                      <w:bCs/>
                      <w:color w:val="7F0055"/>
                      <w:sz w:val="20"/>
                      <w:szCs w:val="20"/>
                      <w:lang w:val="en-US"/>
                    </w:rPr>
                    <w:t>import</w:t>
                  </w:r>
                  <w:proofErr w:type="gramEnd"/>
                  <w:r w:rsidRPr="006F67A9">
                    <w:rPr>
                      <w:rFonts w:ascii="Consolas" w:eastAsiaTheme="minorEastAsia" w:hAnsi="Consolas" w:cs="Consolas"/>
                      <w:sz w:val="20"/>
                      <w:szCs w:val="20"/>
                      <w:lang w:val="en-US"/>
                    </w:rPr>
                    <w:t xml:space="preserve"> </w:t>
                  </w:r>
                  <w:proofErr w:type="spellStart"/>
                  <w:r w:rsidRPr="006F67A9">
                    <w:rPr>
                      <w:rFonts w:ascii="Consolas" w:eastAsiaTheme="minorEastAsia" w:hAnsi="Consolas" w:cs="Consolas"/>
                      <w:sz w:val="20"/>
                      <w:szCs w:val="20"/>
                      <w:lang w:val="en-US"/>
                    </w:rPr>
                    <w:t>android.graphics.Matrix</w:t>
                  </w:r>
                  <w:proofErr w:type="spellEnd"/>
                  <w:r w:rsidRPr="006F67A9">
                    <w:rPr>
                      <w:rFonts w:ascii="Consolas" w:eastAsiaTheme="minorEastAsia" w:hAnsi="Consolas" w:cs="Consolas"/>
                      <w:sz w:val="20"/>
                      <w:szCs w:val="20"/>
                      <w:lang w:val="en-US"/>
                    </w:rPr>
                    <w:t>;</w:t>
                  </w:r>
                </w:p>
                <w:p w:rsidR="00760EC1" w:rsidRDefault="00760EC1" w:rsidP="008216AA">
                  <w:pPr>
                    <w:rPr>
                      <w:rFonts w:ascii="Consolas" w:eastAsiaTheme="minorEastAsia" w:hAnsi="Consolas" w:cs="Consolas"/>
                      <w:sz w:val="20"/>
                      <w:szCs w:val="20"/>
                      <w:lang w:val="en-US"/>
                    </w:rPr>
                  </w:pPr>
                  <w:r>
                    <w:rPr>
                      <w:rFonts w:ascii="Consolas" w:eastAsiaTheme="minorEastAsia" w:hAnsi="Consolas" w:cs="Consolas"/>
                      <w:sz w:val="20"/>
                      <w:szCs w:val="20"/>
                      <w:lang w:val="en-US"/>
                    </w:rPr>
                    <w:t>…</w:t>
                  </w:r>
                </w:p>
                <w:p w:rsidR="00760EC1" w:rsidRPr="009B5BE8" w:rsidRDefault="00760EC1" w:rsidP="008216AA">
                  <w:pPr>
                    <w:rPr>
                      <w:lang w:val="en-US"/>
                    </w:rPr>
                  </w:pPr>
                  <w:r w:rsidRPr="006F67A9">
                    <w:rPr>
                      <w:rFonts w:ascii="Consolas" w:eastAsiaTheme="minorEastAsia" w:hAnsi="Consolas" w:cs="Consolas"/>
                      <w:sz w:val="20"/>
                      <w:szCs w:val="20"/>
                      <w:lang w:val="en-US"/>
                    </w:rPr>
                    <w:t xml:space="preserve">Matrix m = </w:t>
                  </w:r>
                  <w:r w:rsidRPr="006F67A9">
                    <w:rPr>
                      <w:rFonts w:ascii="Consolas" w:eastAsiaTheme="minorEastAsia" w:hAnsi="Consolas" w:cs="Consolas"/>
                      <w:b/>
                      <w:bCs/>
                      <w:color w:val="7F0055"/>
                      <w:sz w:val="20"/>
                      <w:szCs w:val="20"/>
                      <w:lang w:val="en-US"/>
                    </w:rPr>
                    <w:t>new</w:t>
                  </w:r>
                  <w:r w:rsidRPr="006F67A9">
                    <w:rPr>
                      <w:rFonts w:ascii="Consolas" w:eastAsiaTheme="minorEastAsia" w:hAnsi="Consolas" w:cs="Consolas"/>
                      <w:sz w:val="20"/>
                      <w:szCs w:val="20"/>
                      <w:lang w:val="en-US"/>
                    </w:rPr>
                    <w:t xml:space="preserve"> </w:t>
                  </w:r>
                  <w:proofErr w:type="gramStart"/>
                  <w:r w:rsidRPr="006F67A9">
                    <w:rPr>
                      <w:rFonts w:ascii="Consolas" w:eastAsiaTheme="minorEastAsia" w:hAnsi="Consolas" w:cs="Consolas"/>
                      <w:sz w:val="20"/>
                      <w:szCs w:val="20"/>
                      <w:lang w:val="en-US"/>
                    </w:rPr>
                    <w:t>Matrix(</w:t>
                  </w:r>
                  <w:proofErr w:type="gramEnd"/>
                  <w:r w:rsidRPr="006F67A9">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Pr="006F67A9" w:rsidRDefault="008216AA" w:rsidP="008216AA"/>
    <w:p w:rsidR="008216AA" w:rsidRDefault="008216AA" w:rsidP="008216AA">
      <w:pPr>
        <w:spacing w:line="360" w:lineRule="auto"/>
        <w:jc w:val="both"/>
      </w:pPr>
      <w:r>
        <w:t xml:space="preserve">Anschließend können die verschiedenen Operationen auf die Matrix durchgeführt werden. Diese sind sequentiell nacheinander durchführbar, aber auch von einem Bereit generierten Float-Array. </w:t>
      </w:r>
    </w:p>
    <w:p w:rsidR="008216AA" w:rsidRDefault="00760EC1" w:rsidP="008216AA">
      <w:r>
        <w:rPr>
          <w:noProof/>
        </w:rPr>
        <w:pict>
          <v:shape id="Text Box 11" o:spid="_x0000_s1043" type="#_x0000_t202" style="position:absolute;margin-left:-.75pt;margin-top:2.8pt;width:464.2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">
            <v:textbox>
              <w:txbxContent>
                <w:p w:rsidR="00760EC1" w:rsidRPr="009B5BE8"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proofErr w:type="spellStart"/>
                  <w:proofErr w:type="gramStart"/>
                  <w:r w:rsidRPr="008216AA">
                    <w:rPr>
                      <w:rFonts w:ascii="Consolas" w:eastAsiaTheme="minorEastAsia" w:hAnsi="Consolas" w:cs="Consolas"/>
                      <w:sz w:val="20"/>
                      <w:szCs w:val="20"/>
                      <w:highlight w:val="lightGray"/>
                      <w:lang w:val="en-US"/>
                    </w:rPr>
                    <w:t>m</w:t>
                  </w:r>
                  <w:r w:rsidRPr="009B5BE8">
                    <w:rPr>
                      <w:rFonts w:ascii="Consolas" w:eastAsiaTheme="minorEastAsia" w:hAnsi="Consolas" w:cs="Consolas"/>
                      <w:sz w:val="20"/>
                      <w:szCs w:val="20"/>
                      <w:lang w:val="en-US"/>
                    </w:rPr>
                    <w:t>.postScale</w:t>
                  </w:r>
                  <w:proofErr w:type="spellEnd"/>
                  <w:r w:rsidRPr="009B5BE8">
                    <w:rPr>
                      <w:rFonts w:ascii="Consolas" w:eastAsiaTheme="minorEastAsia" w:hAnsi="Consolas" w:cs="Consolas"/>
                      <w:sz w:val="20"/>
                      <w:szCs w:val="20"/>
                      <w:lang w:val="en-US"/>
                    </w:rPr>
                    <w:t>(</w:t>
                  </w:r>
                  <w:proofErr w:type="gramEnd"/>
                  <w:r w:rsidRPr="009B5BE8">
                    <w:rPr>
                      <w:rFonts w:ascii="Consolas" w:eastAsiaTheme="minorEastAsia" w:hAnsi="Consolas" w:cs="Consolas"/>
                      <w:color w:val="0000C0"/>
                      <w:sz w:val="20"/>
                      <w:szCs w:val="20"/>
                      <w:lang w:val="en-US"/>
                    </w:rPr>
                    <w:t>zoom</w:t>
                  </w:r>
                  <w:r w:rsidRPr="009B5BE8">
                    <w:rPr>
                      <w:rFonts w:ascii="Consolas" w:eastAsiaTheme="minorEastAsia" w:hAnsi="Consolas" w:cs="Consolas"/>
                      <w:sz w:val="20"/>
                      <w:szCs w:val="20"/>
                      <w:lang w:val="en-US"/>
                    </w:rPr>
                    <w:t xml:space="preserve">, </w:t>
                  </w:r>
                  <w:r w:rsidRPr="009B5BE8">
                    <w:rPr>
                      <w:rFonts w:ascii="Consolas" w:eastAsiaTheme="minorEastAsia" w:hAnsi="Consolas" w:cs="Consolas"/>
                      <w:color w:val="0000C0"/>
                      <w:sz w:val="20"/>
                      <w:szCs w:val="20"/>
                      <w:lang w:val="en-US"/>
                    </w:rPr>
                    <w:t>zoom</w:t>
                  </w:r>
                  <w:r w:rsidRPr="009B5BE8">
                    <w:rPr>
                      <w:rFonts w:ascii="Consolas" w:eastAsiaTheme="minorEastAsia" w:hAnsi="Consolas" w:cs="Consolas"/>
                      <w:sz w:val="20"/>
                      <w:szCs w:val="20"/>
                      <w:lang w:val="en-US"/>
                    </w:rPr>
                    <w:t xml:space="preserve">, </w:t>
                  </w:r>
                  <w:proofErr w:type="spellStart"/>
                  <w:r w:rsidRPr="009B5BE8">
                    <w:rPr>
                      <w:rFonts w:ascii="Consolas" w:eastAsiaTheme="minorEastAsia" w:hAnsi="Consolas" w:cs="Consolas"/>
                      <w:sz w:val="20"/>
                      <w:szCs w:val="20"/>
                      <w:lang w:val="en-US"/>
                    </w:rPr>
                    <w:t>startX</w:t>
                  </w:r>
                  <w:proofErr w:type="spellEnd"/>
                  <w:r w:rsidRPr="009B5BE8">
                    <w:rPr>
                      <w:rFonts w:ascii="Consolas" w:eastAsiaTheme="minorEastAsia" w:hAnsi="Consolas" w:cs="Consolas"/>
                      <w:sz w:val="20"/>
                      <w:szCs w:val="20"/>
                      <w:lang w:val="en-US"/>
                    </w:rPr>
                    <w:t xml:space="preserve">, </w:t>
                  </w:r>
                  <w:proofErr w:type="spellStart"/>
                  <w:r w:rsidRPr="009B5BE8">
                    <w:rPr>
                      <w:rFonts w:ascii="Consolas" w:eastAsiaTheme="minorEastAsia" w:hAnsi="Consolas" w:cs="Consolas"/>
                      <w:sz w:val="20"/>
                      <w:szCs w:val="20"/>
                      <w:lang w:val="en-US"/>
                    </w:rPr>
                    <w:t>startY</w:t>
                  </w:r>
                  <w:proofErr w:type="spellEnd"/>
                  <w:r w:rsidRPr="009B5BE8">
                    <w:rPr>
                      <w:rFonts w:ascii="Consolas" w:eastAsiaTheme="minorEastAsia" w:hAnsi="Consolas" w:cs="Consolas"/>
                      <w:sz w:val="20"/>
                      <w:szCs w:val="20"/>
                      <w:lang w:val="en-US"/>
                    </w:rPr>
                    <w:t>);</w:t>
                  </w:r>
                </w:p>
                <w:p w:rsidR="00760EC1" w:rsidRDefault="00760EC1" w:rsidP="008216AA">
                  <w:pPr>
                    <w:autoSpaceDE w:val="0"/>
                    <w:autoSpaceDN w:val="0"/>
                    <w:adjustRightInd w:val="0"/>
                    <w:spacing w:line="240" w:lineRule="auto"/>
                    <w:rPr>
                      <w:rFonts w:ascii="Consolas" w:eastAsiaTheme="minorEastAsia" w:hAnsi="Consolas" w:cs="Consolas"/>
                      <w:color w:val="auto"/>
                      <w:sz w:val="20"/>
                      <w:szCs w:val="20"/>
                      <w:lang w:val="en-US"/>
                    </w:rPr>
                  </w:pPr>
                  <w:proofErr w:type="spellStart"/>
                  <w:proofErr w:type="gramStart"/>
                  <w:r w:rsidRPr="008216AA">
                    <w:rPr>
                      <w:rFonts w:ascii="Consolas" w:eastAsiaTheme="minorEastAsia" w:hAnsi="Consolas" w:cs="Consolas"/>
                      <w:sz w:val="20"/>
                      <w:szCs w:val="20"/>
                      <w:highlight w:val="lightGray"/>
                      <w:lang w:val="en-US"/>
                    </w:rPr>
                    <w:t>m</w:t>
                  </w:r>
                  <w:r>
                    <w:rPr>
                      <w:rFonts w:ascii="Consolas" w:eastAsiaTheme="minorEastAsia" w:hAnsi="Consolas" w:cs="Consolas"/>
                      <w:sz w:val="20"/>
                      <w:szCs w:val="20"/>
                      <w:lang w:val="en-US"/>
                    </w:rPr>
                    <w:t>.postRotate</w:t>
                  </w:r>
                  <w:proofErr w:type="spellEnd"/>
                  <w:r>
                    <w:rPr>
                      <w:rFonts w:ascii="Consolas" w:eastAsiaTheme="minorEastAsia" w:hAnsi="Consolas" w:cs="Consolas"/>
                      <w:sz w:val="20"/>
                      <w:szCs w:val="20"/>
                      <w:lang w:val="en-US"/>
                    </w:rPr>
                    <w:t>(</w:t>
                  </w:r>
                  <w:proofErr w:type="gramEnd"/>
                  <w:r>
                    <w:rPr>
                      <w:rFonts w:ascii="Consolas" w:eastAsiaTheme="minorEastAsia" w:hAnsi="Consolas" w:cs="Consolas"/>
                      <w:color w:val="0000C0"/>
                      <w:sz w:val="20"/>
                      <w:szCs w:val="20"/>
                      <w:lang w:val="en-US"/>
                    </w:rPr>
                    <w:t>rotate</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startX</w:t>
                  </w:r>
                  <w:proofErr w:type="spellEnd"/>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startY</w:t>
                  </w:r>
                  <w:proofErr w:type="spellEnd"/>
                  <w:r>
                    <w:rPr>
                      <w:rFonts w:ascii="Consolas" w:eastAsiaTheme="minorEastAsia" w:hAnsi="Consolas" w:cs="Consolas"/>
                      <w:sz w:val="20"/>
                      <w:szCs w:val="20"/>
                      <w:lang w:val="en-US"/>
                    </w:rPr>
                    <w:t>);</w:t>
                  </w:r>
                </w:p>
                <w:p w:rsidR="00760EC1" w:rsidRPr="006F67A9" w:rsidRDefault="00760EC1" w:rsidP="008216AA">
                  <w:pPr>
                    <w:rPr>
                      <w:lang w:val="en-US"/>
                    </w:rPr>
                  </w:pPr>
                  <w:proofErr w:type="spellStart"/>
                  <w:r w:rsidRPr="008216AA">
                    <w:rPr>
                      <w:rFonts w:ascii="Consolas" w:eastAsiaTheme="minorEastAsia" w:hAnsi="Consolas" w:cs="Consolas"/>
                      <w:sz w:val="20"/>
                      <w:szCs w:val="20"/>
                      <w:highlight w:val="lightGray"/>
                      <w:lang w:val="en-US"/>
                    </w:rPr>
                    <w:t>m</w:t>
                  </w:r>
                  <w:r>
                    <w:rPr>
                      <w:rFonts w:ascii="Consolas" w:eastAsiaTheme="minorEastAsia" w:hAnsi="Consolas" w:cs="Consolas"/>
                      <w:sz w:val="20"/>
                      <w:szCs w:val="20"/>
                      <w:lang w:val="en-US"/>
                    </w:rPr>
                    <w:t>.postTranslate</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0000C0"/>
                      <w:sz w:val="20"/>
                      <w:szCs w:val="20"/>
                      <w:lang w:val="en-US"/>
                    </w:rPr>
                    <w:t>x</w:t>
                  </w:r>
                  <w:proofErr w:type="gramStart"/>
                  <w:r>
                    <w:rPr>
                      <w:rFonts w:ascii="Consolas" w:eastAsiaTheme="minorEastAsia" w:hAnsi="Consolas" w:cs="Consolas"/>
                      <w:sz w:val="20"/>
                      <w:szCs w:val="20"/>
                      <w:lang w:val="en-US"/>
                    </w:rPr>
                    <w:t>,</w:t>
                  </w:r>
                  <w:r>
                    <w:rPr>
                      <w:rFonts w:ascii="Consolas" w:eastAsiaTheme="minorEastAsia" w:hAnsi="Consolas" w:cs="Consolas"/>
                      <w:color w:val="0000C0"/>
                      <w:sz w:val="20"/>
                      <w:szCs w:val="20"/>
                      <w:lang w:val="en-US"/>
                    </w:rPr>
                    <w:t>y</w:t>
                  </w:r>
                  <w:proofErr w:type="spellEnd"/>
                  <w:proofErr w:type="gramEnd"/>
                  <w:r>
                    <w:rPr>
                      <w:rFonts w:ascii="Consolas" w:eastAsiaTheme="minorEastAsia" w:hAnsi="Consolas" w:cs="Consolas"/>
                      <w:sz w:val="20"/>
                      <w:szCs w:val="20"/>
                      <w:lang w:val="en-US"/>
                    </w:rPr>
                    <w:t>);</w:t>
                  </w:r>
                </w:p>
              </w:txbxContent>
            </v:textbox>
          </v:shape>
        </w:pict>
      </w:r>
    </w:p>
    <w:p w:rsidR="008216AA" w:rsidRDefault="008216AA" w:rsidP="008216AA"/>
    <w:p w:rsidR="008216AA" w:rsidRDefault="008216AA" w:rsidP="008216AA"/>
    <w:p w:rsidR="008216AA" w:rsidRDefault="008216AA" w:rsidP="008216AA"/>
    <w:p w:rsidR="008216AA" w:rsidRDefault="008216AA" w:rsidP="008216AA">
      <w:pPr>
        <w:spacing w:line="360" w:lineRule="auto"/>
        <w:jc w:val="both"/>
      </w:pPr>
      <w:r>
        <w:t xml:space="preserve">Die Prozedur </w:t>
      </w:r>
      <w:r w:rsidRPr="00DD5D3C">
        <w:rPr>
          <w:b/>
        </w:rPr>
        <w:t>m.postTranslate(float dx, float dy)</w:t>
      </w:r>
      <w:r>
        <w:t xml:space="preserve"> kann nur die Parameter für die Verschiebung in X- und Y-Richtung enthalten, wobei die </w:t>
      </w:r>
    </w:p>
    <w:p w:rsidR="008216AA" w:rsidRDefault="008216AA" w:rsidP="008216AA">
      <w:pPr>
        <w:spacing w:line="360" w:lineRule="auto"/>
        <w:jc w:val="both"/>
      </w:pPr>
    </w:p>
    <w:p w:rsidR="008216AA" w:rsidRDefault="008216AA" w:rsidP="008216AA">
      <w:pPr>
        <w:spacing w:line="360" w:lineRule="auto"/>
        <w:jc w:val="both"/>
      </w:pPr>
      <w:r>
        <w:t xml:space="preserve">Prozedur </w:t>
      </w:r>
      <w:r w:rsidRPr="00DD5D3C">
        <w:rPr>
          <w:b/>
        </w:rPr>
        <w:t>postScale (float sx, float sy, float px, float py)</w:t>
      </w:r>
      <w:r>
        <w:rPr>
          <w:b/>
        </w:rPr>
        <w:t xml:space="preserve"> </w:t>
      </w:r>
      <w:r>
        <w:t xml:space="preserve">die Skalierung für X und Y in den Parametern sx, sy auch der Mittelpunkt für die neue Skalierung in den Parametern px und py enthalten kann. </w:t>
      </w:r>
    </w:p>
    <w:p w:rsidR="008216AA" w:rsidRDefault="008216AA" w:rsidP="008216AA">
      <w:pPr>
        <w:spacing w:line="360" w:lineRule="auto"/>
        <w:jc w:val="both"/>
      </w:pPr>
    </w:p>
    <w:p w:rsidR="008216AA" w:rsidRPr="00DD5D3C" w:rsidRDefault="008216AA" w:rsidP="008216AA">
      <w:pPr>
        <w:spacing w:line="360" w:lineRule="auto"/>
        <w:jc w:val="both"/>
      </w:pPr>
      <w:r>
        <w:t xml:space="preserve">Gleiches gilt für </w:t>
      </w:r>
      <w:r w:rsidRPr="00DD5D3C">
        <w:rPr>
          <w:b/>
        </w:rPr>
        <w:t>public boolean postRotate (float degrees, float px, float py)</w:t>
      </w:r>
    </w:p>
    <w:p w:rsidR="008216AA" w:rsidRDefault="008216AA" w:rsidP="008216AA">
      <w:pPr>
        <w:spacing w:line="360" w:lineRule="auto"/>
        <w:jc w:val="both"/>
      </w:pPr>
      <w:r>
        <w:t>hierbei bestimmen px und py den Mittelpunkt der Rotation und degrees den zu drehenden Winkel in Grad (0° – 360°) an.</w:t>
      </w:r>
    </w:p>
    <w:p w:rsidR="008216AA" w:rsidRDefault="008216AA" w:rsidP="008216AA">
      <w:pPr>
        <w:spacing w:line="360" w:lineRule="auto"/>
      </w:pPr>
    </w:p>
    <w:p w:rsidR="008216AA" w:rsidRDefault="008216AA" w:rsidP="008216AA">
      <w:pPr>
        <w:spacing w:after="200"/>
      </w:pPr>
      <w:r>
        <w:br w:type="page"/>
      </w:r>
    </w:p>
    <w:p w:rsidR="008216AA" w:rsidRPr="00DD5D3C" w:rsidRDefault="008216AA" w:rsidP="008216AA">
      <w:pPr>
        <w:spacing w:line="360" w:lineRule="auto"/>
        <w:jc w:val="both"/>
      </w:pPr>
      <w:r w:rsidRPr="00DD5D3C">
        <w:lastRenderedPageBreak/>
        <w:t xml:space="preserve">Mit der Prozedur </w:t>
      </w:r>
      <w:r>
        <w:rPr>
          <w:b/>
        </w:rPr>
        <w:t xml:space="preserve">setValues (float[] values) </w:t>
      </w:r>
      <w:r w:rsidRPr="00DD5D3C">
        <w:t xml:space="preserve">ist es möglich </w:t>
      </w:r>
      <w:r>
        <w:t xml:space="preserve">einen schon vorhandenen Float-Array, der die Transformation-Elemente enthält, für die Matrix-Bildung heranzuziehen. Es ist aber zu beachten, dass der Array eindimensional ist und die Leserichtung zuerst von oben nach unten und dann erst von links nach rechts ist. </w:t>
      </w:r>
    </w:p>
    <w:p w:rsidR="008216AA" w:rsidRPr="00DD5D3C" w:rsidRDefault="008216AA" w:rsidP="008216AA"/>
    <w:p w:rsidR="008216AA" w:rsidRPr="00DD5D3C" w:rsidRDefault="00760EC1" w:rsidP="008216AA">
      <w:pPr>
        <w:spacing w:line="360" w:lineRule="auto"/>
        <w:jc w:val="both"/>
      </w:pPr>
      <w:r>
        <w:rPr>
          <w:noProof/>
        </w:rPr>
        <w:pict>
          <v:shape id="Text Box 12" o:spid="_x0000_s1042" type="#_x0000_t202" style="position:absolute;left:0;text-align:left;margin-left:0;margin-top:46.4pt;width:459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">
            <v:textbox>
              <w:txbxContent>
                <w:p w:rsidR="00760EC1" w:rsidRPr="000210D0" w:rsidRDefault="00760EC1" w:rsidP="008216AA">
                  <w:pPr>
                    <w:rPr>
                      <w:lang w:val="en-US"/>
                    </w:rPr>
                  </w:pPr>
                  <w:proofErr w:type="spellStart"/>
                  <w:proofErr w:type="gramStart"/>
                  <w:r>
                    <w:rPr>
                      <w:rFonts w:ascii="Consolas" w:eastAsiaTheme="minorEastAsia" w:hAnsi="Consolas" w:cs="Consolas"/>
                      <w:sz w:val="20"/>
                      <w:szCs w:val="20"/>
                      <w:lang w:val="en-US"/>
                    </w:rPr>
                    <w:t>draw.drawBitmap</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bitmap</w:t>
                  </w:r>
                  <w:r w:rsidRPr="000210D0">
                    <w:rPr>
                      <w:rFonts w:ascii="Consolas" w:eastAsiaTheme="minorEastAsia" w:hAnsi="Consolas" w:cs="Consolas"/>
                      <w:sz w:val="20"/>
                      <w:szCs w:val="20"/>
                      <w:lang w:val="en-US"/>
                    </w:rPr>
                    <w:t>, m</w:t>
                  </w:r>
                  <w:r>
                    <w:rPr>
                      <w:rFonts w:ascii="Consolas" w:eastAsiaTheme="minorEastAsia" w:hAnsi="Consolas" w:cs="Consolas"/>
                      <w:sz w:val="20"/>
                      <w:szCs w:val="20"/>
                      <w:lang w:val="en-US"/>
                    </w:rPr>
                    <w:t>atrix</w:t>
                  </w:r>
                  <w:r w:rsidRPr="000210D0">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paint</w:t>
                  </w:r>
                  <w:r w:rsidRPr="000210D0">
                    <w:rPr>
                      <w:rFonts w:ascii="Consolas" w:eastAsiaTheme="minorEastAsia" w:hAnsi="Consolas" w:cs="Consolas"/>
                      <w:sz w:val="20"/>
                      <w:szCs w:val="20"/>
                      <w:lang w:val="en-US"/>
                    </w:rPr>
                    <w:t>);</w:t>
                  </w:r>
                </w:p>
              </w:txbxContent>
            </v:textbox>
          </v:shape>
        </w:pict>
      </w:r>
      <w:r w:rsidR="008216AA">
        <w:t>Nach der gesamten Matrix-Bildung wird dieses Bitmap mit der Transformation anschießend auf ein gegebenes Canvas gezeichnet.</w:t>
      </w:r>
      <w:r w:rsidR="008216AA">
        <w:br/>
      </w:r>
    </w:p>
    <w:p w:rsidR="008216AA" w:rsidRPr="00DD5D3C" w:rsidRDefault="008216AA" w:rsidP="008216AA"/>
    <w:p w:rsidR="008216AA" w:rsidRPr="000210D0" w:rsidRDefault="008216AA" w:rsidP="008216AA">
      <w:pPr>
        <w:spacing w:line="360" w:lineRule="auto"/>
      </w:pPr>
      <w:r>
        <w:t>b</w:t>
      </w:r>
      <w:r w:rsidRPr="000210D0">
        <w:t>zw. Mit den Parameter-Typen:</w:t>
      </w:r>
    </w:p>
    <w:p w:rsidR="008216AA" w:rsidRPr="000210D0" w:rsidRDefault="008216AA" w:rsidP="008216AA">
      <w:pPr>
        <w:spacing w:line="360" w:lineRule="auto"/>
        <w:rPr>
          <w:b/>
          <w:lang w:val="en-US"/>
        </w:rPr>
      </w:pPr>
      <w:proofErr w:type="spellStart"/>
      <w:proofErr w:type="gramStart"/>
      <w:r w:rsidRPr="000210D0">
        <w:rPr>
          <w:b/>
          <w:lang w:val="en-US"/>
        </w:rPr>
        <w:t>drawBitmap</w:t>
      </w:r>
      <w:proofErr w:type="spellEnd"/>
      <w:proofErr w:type="gramEnd"/>
      <w:r w:rsidRPr="000210D0">
        <w:rPr>
          <w:b/>
          <w:lang w:val="en-US"/>
        </w:rPr>
        <w:t xml:space="preserve"> (Bitmap </w:t>
      </w:r>
      <w:proofErr w:type="spellStart"/>
      <w:r w:rsidRPr="000210D0">
        <w:rPr>
          <w:b/>
          <w:lang w:val="en-US"/>
        </w:rPr>
        <w:t>bitmap</w:t>
      </w:r>
      <w:proofErr w:type="spellEnd"/>
      <w:r w:rsidRPr="000210D0">
        <w:rPr>
          <w:b/>
          <w:lang w:val="en-US"/>
        </w:rPr>
        <w:t xml:space="preserve">, Matrix </w:t>
      </w:r>
      <w:proofErr w:type="spellStart"/>
      <w:r w:rsidRPr="000210D0">
        <w:rPr>
          <w:b/>
          <w:lang w:val="en-US"/>
        </w:rPr>
        <w:t>matrix</w:t>
      </w:r>
      <w:proofErr w:type="spellEnd"/>
      <w:r w:rsidRPr="000210D0">
        <w:rPr>
          <w:b/>
          <w:lang w:val="en-US"/>
        </w:rPr>
        <w:t>, Paint paint)</w:t>
      </w:r>
      <w:r>
        <w:rPr>
          <w:b/>
          <w:lang w:val="en-US"/>
        </w:rPr>
        <w:t>;</w:t>
      </w:r>
    </w:p>
    <w:p w:rsidR="008216AA" w:rsidRDefault="008216AA" w:rsidP="008216AA">
      <w:pPr>
        <w:spacing w:line="360" w:lineRule="auto"/>
        <w:rPr>
          <w:lang w:val="en-US"/>
        </w:rPr>
      </w:pPr>
    </w:p>
    <w:p w:rsidR="008216AA" w:rsidRPr="006F62EB" w:rsidRDefault="008216AA" w:rsidP="008216AA">
      <w:pPr>
        <w:spacing w:line="360" w:lineRule="auto"/>
        <w:rPr>
          <w:b/>
          <w:szCs w:val="24"/>
        </w:rPr>
      </w:pPr>
      <w:r w:rsidRPr="006F62EB">
        <w:rPr>
          <w:szCs w:val="24"/>
        </w:rPr>
        <w:t xml:space="preserve">Die Variable „draw“ ist hierbei ein Objekt der Klasse </w:t>
      </w:r>
      <w:r w:rsidRPr="006F62EB">
        <w:rPr>
          <w:b/>
          <w:szCs w:val="24"/>
        </w:rPr>
        <w:t>android.graphics.Canvas</w:t>
      </w:r>
    </w:p>
    <w:p w:rsidR="008216AA" w:rsidRDefault="008216AA" w:rsidP="008216AA">
      <w:pPr>
        <w:pStyle w:val="Heading2"/>
      </w:pPr>
      <w:bookmarkStart w:id="277" w:name="_Toc354475515"/>
      <w:bookmarkStart w:id="278" w:name="_Toc354502294"/>
      <w:bookmarkStart w:id="279" w:name="_Toc354682588"/>
      <w:bookmarkEnd w:id="264"/>
      <w:bookmarkEnd w:id="265"/>
      <w:bookmarkEnd w:id="266"/>
      <w:bookmarkEnd w:id="267"/>
      <w:r>
        <w:t>SVG-Matrix</w:t>
      </w:r>
      <w:bookmarkEnd w:id="277"/>
      <w:bookmarkEnd w:id="279"/>
    </w:p>
    <w:p w:rsidR="008216AA" w:rsidRDefault="008216AA" w:rsidP="008216AA">
      <w:pPr>
        <w:spacing w:line="360" w:lineRule="auto"/>
        <w:jc w:val="both"/>
        <w:rPr>
          <w:b/>
        </w:rPr>
      </w:pPr>
      <w:r>
        <w:t xml:space="preserve">In der Definition von </w:t>
      </w:r>
      <w:r>
        <w:fldChar w:fldCharType="begin"/>
      </w:r>
      <w:r>
        <w:instrText xml:space="preserve"> HYPERLINK "http://www.w3.org/" </w:instrText>
      </w:r>
      <w:r>
        <w:fldChar w:fldCharType="separate"/>
      </w:r>
      <w:r>
        <w:rPr>
          <w:rStyle w:val="Hyperlink"/>
        </w:rPr>
        <w:t>www.w3.org</w:t>
      </w:r>
      <w:r>
        <w:rPr>
          <w:rStyle w:val="Hyperlink"/>
        </w:rPr>
        <w:fldChar w:fldCharType="end"/>
      </w:r>
      <w:r>
        <w:t xml:space="preserve"> sind Transformationen einfach in einem eindimensionalen Array als Textform nacheinander gespeichert.</w:t>
      </w:r>
      <w:r>
        <w:br/>
        <w:t xml:space="preserve">Dies geschieht nach der Form </w:t>
      </w:r>
      <w:r w:rsidRPr="00D0370C">
        <w:rPr>
          <w:b/>
        </w:rPr>
        <w:t>matrix(&lt;a&gt; &lt;b&gt; &lt;c&gt; &lt;d&gt; &lt;e&gt; &lt;f&gt;)</w:t>
      </w:r>
      <w:r>
        <w:rPr>
          <w:b/>
        </w:rPr>
        <w:t>.</w:t>
      </w:r>
    </w:p>
    <w:p w:rsidR="008216AA" w:rsidRDefault="008216AA" w:rsidP="008216AA">
      <w:pPr>
        <w:spacing w:line="360" w:lineRule="auto"/>
        <w:jc w:val="both"/>
      </w:pPr>
      <w:r>
        <w:t>Hiermit wäre es mit der Android-Definiton der Transformationmatrizen bereits möglich einen Float-Array (mit Länge 9) anzulegen, jedoch sollte hier die Leserichtung von bben nach unten beachtet werden.</w:t>
      </w:r>
    </w:p>
    <w:p w:rsidR="008216AA" w:rsidRDefault="008216AA" w:rsidP="008216AA">
      <w:pPr>
        <w:spacing w:line="360" w:lineRule="auto"/>
        <w:jc w:val="both"/>
      </w:pPr>
    </w:p>
    <w:p w:rsidR="008216AA" w:rsidRDefault="008216AA" w:rsidP="008216AA">
      <w:pPr>
        <w:spacing w:line="360" w:lineRule="auto"/>
        <w:jc w:val="both"/>
      </w:pPr>
      <w:r>
        <w:t>Im konkreten Fall wäre der Float-Array folgendermaßen aufgebaut:</w:t>
      </w:r>
    </w:p>
    <w:p w:rsidR="008216AA" w:rsidRPr="00D0370C" w:rsidRDefault="008216AA" w:rsidP="008216AA">
      <w:pPr>
        <w:spacing w:line="360" w:lineRule="auto"/>
        <w:jc w:val="both"/>
        <w:rPr>
          <w:b/>
          <w:lang w:val="en-US"/>
        </w:rPr>
      </w:pPr>
      <w:r w:rsidRPr="00D0370C">
        <w:rPr>
          <w:b/>
          <w:lang w:val="en-US"/>
        </w:rPr>
        <w:t xml:space="preserve">Float </w:t>
      </w:r>
      <w:proofErr w:type="spellStart"/>
      <w:r>
        <w:rPr>
          <w:b/>
          <w:lang w:val="en-US"/>
        </w:rPr>
        <w:t>ar</w:t>
      </w:r>
      <w:proofErr w:type="spellEnd"/>
      <w:r w:rsidRPr="00D0370C">
        <w:rPr>
          <w:b/>
          <w:lang w:val="en-US"/>
        </w:rPr>
        <w:t xml:space="preserve"> = new </w:t>
      </w:r>
      <w:proofErr w:type="gramStart"/>
      <w:r w:rsidRPr="00D0370C">
        <w:rPr>
          <w:b/>
          <w:lang w:val="en-US"/>
        </w:rPr>
        <w:t>Float[</w:t>
      </w:r>
      <w:proofErr w:type="gramEnd"/>
      <w:r w:rsidRPr="00D0370C">
        <w:rPr>
          <w:b/>
          <w:lang w:val="en-US"/>
        </w:rPr>
        <w:t>9];</w:t>
      </w:r>
    </w:p>
    <w:p w:rsidR="008216AA" w:rsidRDefault="008216AA" w:rsidP="008216AA">
      <w:pPr>
        <w:spacing w:line="360" w:lineRule="auto"/>
        <w:jc w:val="both"/>
        <w:rPr>
          <w:b/>
          <w:lang w:val="en-US"/>
        </w:rPr>
      </w:pPr>
      <w:proofErr w:type="spellStart"/>
      <w:r>
        <w:rPr>
          <w:b/>
          <w:lang w:val="en-US"/>
        </w:rPr>
        <w:t>ar</w:t>
      </w:r>
      <w:proofErr w:type="spellEnd"/>
      <w:r w:rsidRPr="00D0370C">
        <w:rPr>
          <w:b/>
          <w:lang w:val="en-US"/>
        </w:rPr>
        <w:t>[</w:t>
      </w:r>
      <w:r>
        <w:rPr>
          <w:b/>
          <w:lang w:val="en-US"/>
        </w:rPr>
        <w:t xml:space="preserve">0]=a; </w:t>
      </w:r>
      <w:proofErr w:type="spellStart"/>
      <w:r>
        <w:rPr>
          <w:b/>
          <w:lang w:val="en-US"/>
        </w:rPr>
        <w:t>ar</w:t>
      </w:r>
      <w:proofErr w:type="spellEnd"/>
      <w:r>
        <w:rPr>
          <w:b/>
          <w:lang w:val="en-US"/>
        </w:rPr>
        <w:t>[1]=b;</w:t>
      </w:r>
      <w:r w:rsidRPr="00D0370C">
        <w:rPr>
          <w:b/>
          <w:lang w:val="en-US"/>
        </w:rPr>
        <w:t xml:space="preserve"> </w:t>
      </w:r>
      <w:proofErr w:type="spellStart"/>
      <w:r>
        <w:rPr>
          <w:b/>
          <w:lang w:val="en-US"/>
        </w:rPr>
        <w:t>ar</w:t>
      </w:r>
      <w:proofErr w:type="spellEnd"/>
      <w:r>
        <w:rPr>
          <w:b/>
          <w:lang w:val="en-US"/>
        </w:rPr>
        <w:t>[2]=</w:t>
      </w:r>
      <w:r w:rsidRPr="00D0370C">
        <w:rPr>
          <w:b/>
          <w:lang w:val="en-US"/>
        </w:rPr>
        <w:t>0</w:t>
      </w:r>
      <w:r>
        <w:rPr>
          <w:b/>
          <w:lang w:val="en-US"/>
        </w:rPr>
        <w:t xml:space="preserve">; </w:t>
      </w:r>
      <w:proofErr w:type="spellStart"/>
      <w:r>
        <w:rPr>
          <w:b/>
          <w:lang w:val="en-US"/>
        </w:rPr>
        <w:t>ar</w:t>
      </w:r>
      <w:proofErr w:type="spellEnd"/>
      <w:r w:rsidRPr="00D0370C">
        <w:rPr>
          <w:b/>
          <w:lang w:val="en-US"/>
        </w:rPr>
        <w:t>[3]=</w:t>
      </w:r>
      <w:r>
        <w:rPr>
          <w:b/>
          <w:lang w:val="en-US"/>
        </w:rPr>
        <w:t>c;</w:t>
      </w:r>
      <w:r w:rsidRPr="00D0370C">
        <w:rPr>
          <w:b/>
          <w:lang w:val="en-US"/>
        </w:rPr>
        <w:t xml:space="preserve"> </w:t>
      </w:r>
      <w:proofErr w:type="spellStart"/>
      <w:r>
        <w:rPr>
          <w:b/>
          <w:lang w:val="en-US"/>
        </w:rPr>
        <w:t>ar</w:t>
      </w:r>
      <w:proofErr w:type="spellEnd"/>
      <w:r w:rsidRPr="00D0370C">
        <w:rPr>
          <w:b/>
          <w:lang w:val="en-US"/>
        </w:rPr>
        <w:t>[4]=</w:t>
      </w:r>
      <w:r>
        <w:rPr>
          <w:b/>
          <w:lang w:val="en-US"/>
        </w:rPr>
        <w:t>d;</w:t>
      </w:r>
      <w:r w:rsidRPr="00D0370C">
        <w:rPr>
          <w:b/>
          <w:lang w:val="en-US"/>
        </w:rPr>
        <w:t xml:space="preserve"> </w:t>
      </w:r>
      <w:proofErr w:type="spellStart"/>
      <w:r>
        <w:rPr>
          <w:b/>
          <w:lang w:val="en-US"/>
        </w:rPr>
        <w:t>ar</w:t>
      </w:r>
      <w:proofErr w:type="spellEnd"/>
      <w:r w:rsidRPr="00D0370C">
        <w:rPr>
          <w:b/>
          <w:lang w:val="en-US"/>
        </w:rPr>
        <w:t>[5]=</w:t>
      </w:r>
      <w:r>
        <w:rPr>
          <w:b/>
          <w:lang w:val="en-US"/>
        </w:rPr>
        <w:t>0;</w:t>
      </w:r>
      <w:r w:rsidRPr="00D0370C">
        <w:rPr>
          <w:b/>
          <w:lang w:val="en-US"/>
        </w:rPr>
        <w:t xml:space="preserve"> </w:t>
      </w:r>
      <w:proofErr w:type="spellStart"/>
      <w:r>
        <w:rPr>
          <w:b/>
          <w:lang w:val="en-US"/>
        </w:rPr>
        <w:t>ar</w:t>
      </w:r>
      <w:proofErr w:type="spellEnd"/>
      <w:r w:rsidRPr="00D0370C">
        <w:rPr>
          <w:b/>
          <w:lang w:val="en-US"/>
        </w:rPr>
        <w:t>[6]=</w:t>
      </w:r>
      <w:r>
        <w:rPr>
          <w:b/>
          <w:lang w:val="en-US"/>
        </w:rPr>
        <w:t xml:space="preserve">e; </w:t>
      </w:r>
      <w:proofErr w:type="spellStart"/>
      <w:r>
        <w:rPr>
          <w:b/>
          <w:lang w:val="en-US"/>
        </w:rPr>
        <w:t>ar</w:t>
      </w:r>
      <w:proofErr w:type="spellEnd"/>
      <w:r w:rsidRPr="00D0370C">
        <w:rPr>
          <w:b/>
          <w:lang w:val="en-US"/>
        </w:rPr>
        <w:t>[7]=</w:t>
      </w:r>
      <w:r>
        <w:rPr>
          <w:b/>
          <w:lang w:val="en-US"/>
        </w:rPr>
        <w:t>f;</w:t>
      </w:r>
      <w:r w:rsidRPr="00D0370C">
        <w:rPr>
          <w:b/>
          <w:lang w:val="en-US"/>
        </w:rPr>
        <w:t xml:space="preserve"> </w:t>
      </w:r>
      <w:proofErr w:type="spellStart"/>
      <w:r>
        <w:rPr>
          <w:b/>
          <w:lang w:val="en-US"/>
        </w:rPr>
        <w:t>ar</w:t>
      </w:r>
      <w:proofErr w:type="spellEnd"/>
      <w:r w:rsidRPr="00D0370C">
        <w:rPr>
          <w:b/>
          <w:lang w:val="en-US"/>
        </w:rPr>
        <w:t>[8]=1;</w:t>
      </w:r>
    </w:p>
    <w:p w:rsidR="008216AA" w:rsidRDefault="008216AA" w:rsidP="008216AA">
      <w:pPr>
        <w:spacing w:line="360" w:lineRule="auto"/>
        <w:jc w:val="both"/>
        <w:rPr>
          <w:lang w:val="en-US"/>
        </w:rPr>
      </w:pPr>
    </w:p>
    <w:p w:rsidR="008216AA" w:rsidRPr="00D0370C" w:rsidRDefault="008216AA" w:rsidP="008216AA">
      <w:pPr>
        <w:spacing w:line="360" w:lineRule="auto"/>
        <w:jc w:val="both"/>
      </w:pPr>
      <w:r w:rsidRPr="00D0370C">
        <w:t xml:space="preserve">Das SVG-Attribut wird davor nach Leerzeichen aufgeteilt und einzeln </w:t>
      </w:r>
      <w:r>
        <w:t>in Float-Attribute umgewandelt. Um Fehler zu vermeiden, sollte ein Exception-Handling eingebaut werden, da es bei Buchstaben als Transformation zu Problemen kommt.</w:t>
      </w:r>
    </w:p>
    <w:p w:rsidR="008216AA" w:rsidRDefault="008216AA" w:rsidP="008216AA">
      <w:pPr>
        <w:spacing w:after="200"/>
      </w:pPr>
      <w:r w:rsidRPr="00D0370C">
        <w:br w:type="page"/>
      </w:r>
    </w:p>
    <w:p w:rsidR="008216AA" w:rsidRDefault="008216AA" w:rsidP="008216AA">
      <w:pPr>
        <w:pStyle w:val="Heading2"/>
      </w:pPr>
      <w:bookmarkStart w:id="280" w:name="_Toc354475516"/>
      <w:bookmarkStart w:id="281" w:name="_Toc354682589"/>
      <w:r>
        <w:lastRenderedPageBreak/>
        <w:t>Download von Templates</w:t>
      </w:r>
      <w:bookmarkEnd w:id="280"/>
      <w:bookmarkEnd w:id="281"/>
    </w:p>
    <w:p w:rsidR="008216AA" w:rsidRDefault="008216AA" w:rsidP="008216AA">
      <w:pPr>
        <w:spacing w:after="200" w:line="360" w:lineRule="auto"/>
        <w:jc w:val="both"/>
      </w:pPr>
      <w:r>
        <w:t>Natürlich gibt es nicht nur die vier Standard-Templates zur Auswahl, sonder noch viele weitere, die man über das Internet herunterladen kann. Der Download soll hierbei schnell und ohne Probleme erfolgen. Der Pfad zum Repository-File ist in den String-Ressourcen unter dem Namen „repository“ gespeichert.</w:t>
      </w:r>
    </w:p>
    <w:p w:rsidR="008216AA" w:rsidRDefault="00760EC1" w:rsidP="008216AA">
      <w:pPr>
        <w:spacing w:after="200" w:line="360" w:lineRule="auto"/>
        <w:jc w:val="both"/>
      </w:pPr>
      <w:r>
        <w:rPr>
          <w:noProof/>
        </w:rPr>
        <w:pict>
          <v:shape id="Text Box 18" o:spid="_x0000_s1047" type="#_x0000_t202" style="position:absolute;left:0;text-align:left;margin-left:-2.25pt;margin-top:40.8pt;width:456.7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85"/>
                  </w:tblGrid>
                  <w:tr w:rsidR="00760EC1" w:rsidRPr="002C0DD7" w:rsidTr="002C0DD7">
                    <w:trPr>
                      <w:tblCellSpacing w:w="15" w:type="dxa"/>
                    </w:trPr>
                    <w:tc>
                      <w:tcPr>
                        <w:tcW w:w="0" w:type="auto"/>
                        <w:vAlign w:val="center"/>
                        <w:hideMark/>
                      </w:tcPr>
                      <w:p w:rsidR="00760EC1" w:rsidRPr="002C0DD7" w:rsidRDefault="00760EC1" w:rsidP="002C0DD7">
                        <w:pPr>
                          <w:spacing w:line="240" w:lineRule="auto"/>
                          <w:rPr>
                            <w:rFonts w:ascii="Consolas" w:eastAsia="Times New Roman" w:hAnsi="Consolas" w:cs="Consolas"/>
                            <w:color w:val="76923C" w:themeColor="accent3" w:themeShade="BF"/>
                            <w:szCs w:val="24"/>
                            <w:lang w:val="en-US" w:eastAsia="en-US"/>
                          </w:rPr>
                        </w:pPr>
                      </w:p>
                    </w:tc>
                    <w:tc>
                      <w:tcPr>
                        <w:tcW w:w="0" w:type="auto"/>
                        <w:vAlign w:val="center"/>
                        <w:hideMark/>
                      </w:tcPr>
                      <w:p w:rsidR="00760EC1" w:rsidRPr="002C0DD7" w:rsidRDefault="00760EC1" w:rsidP="002C0DD7">
                        <w:pPr>
                          <w:spacing w:line="240" w:lineRule="auto"/>
                          <w:rPr>
                            <w:rFonts w:ascii="Consolas" w:eastAsia="Times New Roman" w:hAnsi="Consolas" w:cs="Consolas"/>
                            <w:color w:val="76923C" w:themeColor="accent3" w:themeShade="BF"/>
                            <w:szCs w:val="24"/>
                            <w:lang w:val="en-US" w:eastAsia="en-US"/>
                          </w:rPr>
                        </w:pPr>
                        <w:proofErr w:type="gramStart"/>
                        <w:r w:rsidRPr="002C0DD7">
                          <w:rPr>
                            <w:rFonts w:ascii="Consolas" w:eastAsia="Times New Roman" w:hAnsi="Consolas" w:cs="Consolas"/>
                            <w:color w:val="76923C" w:themeColor="accent3" w:themeShade="BF"/>
                            <w:szCs w:val="24"/>
                            <w:lang w:val="en-US" w:eastAsia="en-US"/>
                          </w:rPr>
                          <w:t>&lt;?xml</w:t>
                        </w:r>
                        <w:proofErr w:type="gramEnd"/>
                        <w:r w:rsidRPr="002C0DD7">
                          <w:rPr>
                            <w:rFonts w:ascii="Consolas" w:eastAsia="Times New Roman" w:hAnsi="Consolas" w:cs="Consolas"/>
                            <w:color w:val="76923C" w:themeColor="accent3" w:themeShade="BF"/>
                            <w:szCs w:val="24"/>
                            <w:lang w:val="en-US" w:eastAsia="en-US"/>
                          </w:rPr>
                          <w:t xml:space="preserve"> version="1.0" encoding="utf-8"?&gt; </w:t>
                        </w:r>
                      </w:p>
                    </w:tc>
                  </w:tr>
                  <w:tr w:rsidR="00760EC1" w:rsidRPr="002C0DD7" w:rsidTr="002C0DD7">
                    <w:trPr>
                      <w:tblCellSpacing w:w="15" w:type="dxa"/>
                    </w:trPr>
                    <w:tc>
                      <w:tcPr>
                        <w:tcW w:w="0" w:type="auto"/>
                        <w:vAlign w:val="center"/>
                        <w:hideMark/>
                      </w:tcPr>
                      <w:p w:rsidR="00760EC1" w:rsidRPr="002C0DD7" w:rsidRDefault="00760EC1"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760EC1" w:rsidRPr="002C0DD7" w:rsidRDefault="00760EC1" w:rsidP="002C0DD7">
                        <w:pPr>
                          <w:spacing w:line="240" w:lineRule="auto"/>
                          <w:rPr>
                            <w:rFonts w:ascii="Consolas" w:eastAsia="Times New Roman" w:hAnsi="Consolas" w:cs="Consolas"/>
                            <w:color w:val="5F497A" w:themeColor="accent4" w:themeShade="BF"/>
                            <w:szCs w:val="24"/>
                            <w:lang w:val="en-US" w:eastAsia="en-US"/>
                          </w:rPr>
                        </w:pPr>
                        <w:r w:rsidRPr="002C0DD7">
                          <w:rPr>
                            <w:rFonts w:ascii="Consolas" w:eastAsia="Times New Roman" w:hAnsi="Consolas" w:cs="Consolas"/>
                            <w:color w:val="5F497A" w:themeColor="accent4" w:themeShade="BF"/>
                            <w:szCs w:val="24"/>
                            <w:lang w:val="en-US" w:eastAsia="en-US"/>
                          </w:rPr>
                          <w:t>&lt;</w:t>
                        </w:r>
                        <w:proofErr w:type="spellStart"/>
                        <w:r w:rsidRPr="002C0DD7">
                          <w:rPr>
                            <w:rFonts w:ascii="Consolas" w:eastAsia="Times New Roman" w:hAnsi="Consolas" w:cs="Consolas"/>
                            <w:color w:val="5F497A" w:themeColor="accent4" w:themeShade="BF"/>
                            <w:szCs w:val="24"/>
                            <w:lang w:val="en-US" w:eastAsia="en-US"/>
                          </w:rPr>
                          <w:t>svg</w:t>
                        </w:r>
                        <w:proofErr w:type="spellEnd"/>
                        <w:r w:rsidRPr="002C0DD7">
                          <w:rPr>
                            <w:rFonts w:ascii="Consolas" w:eastAsia="Times New Roman" w:hAnsi="Consolas" w:cs="Consolas"/>
                            <w:color w:val="5F497A" w:themeColor="accent4" w:themeShade="BF"/>
                            <w:szCs w:val="24"/>
                            <w:lang w:val="en-US" w:eastAsia="en-US"/>
                          </w:rPr>
                          <w:t xml:space="preserve">-repository&gt; </w:t>
                        </w:r>
                      </w:p>
                    </w:tc>
                  </w:tr>
                  <w:tr w:rsidR="00760EC1" w:rsidRPr="00D72A14" w:rsidTr="002C0DD7">
                    <w:trPr>
                      <w:tblCellSpacing w:w="15" w:type="dxa"/>
                    </w:trPr>
                    <w:tc>
                      <w:tcPr>
                        <w:tcW w:w="0" w:type="auto"/>
                        <w:vAlign w:val="center"/>
                        <w:hideMark/>
                      </w:tcPr>
                      <w:p w:rsidR="00760EC1" w:rsidRPr="002C0DD7" w:rsidRDefault="00760EC1"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760EC1" w:rsidRPr="002C0DD7" w:rsidRDefault="00760EC1" w:rsidP="002C0DD7">
                        <w:pPr>
                          <w:spacing w:line="240" w:lineRule="auto"/>
                          <w:rPr>
                            <w:rFonts w:ascii="Consolas" w:eastAsia="Times New Roman" w:hAnsi="Consolas" w:cs="Consolas"/>
                            <w:color w:val="auto"/>
                            <w:szCs w:val="24"/>
                            <w:lang w:val="en-US" w:eastAsia="en-US"/>
                          </w:rPr>
                        </w:pPr>
                        <w:r>
                          <w:rPr>
                            <w:rFonts w:ascii="Consolas" w:eastAsia="Times New Roman" w:hAnsi="Consolas" w:cs="Consolas"/>
                            <w:color w:val="auto"/>
                            <w:szCs w:val="24"/>
                            <w:lang w:val="en-US" w:eastAsia="en-US"/>
                          </w:rPr>
                          <w:tab/>
                        </w:r>
                        <w:r w:rsidRPr="002C0DD7">
                          <w:rPr>
                            <w:rFonts w:ascii="Consolas" w:eastAsia="Times New Roman" w:hAnsi="Consolas" w:cs="Consolas"/>
                            <w:color w:val="5F497A" w:themeColor="accent4" w:themeShade="BF"/>
                            <w:szCs w:val="24"/>
                            <w:lang w:val="en-US" w:eastAsia="en-US"/>
                          </w:rPr>
                          <w:t>&lt;folder</w:t>
                        </w:r>
                        <w:r w:rsidRPr="002C0DD7">
                          <w:rPr>
                            <w:rFonts w:ascii="Consolas" w:eastAsia="Times New Roman" w:hAnsi="Consolas" w:cs="Consolas"/>
                            <w:color w:val="auto"/>
                            <w:szCs w:val="24"/>
                            <w:lang w:val="en-US" w:eastAsia="en-US"/>
                          </w:rPr>
                          <w:t xml:space="preserve"> </w:t>
                        </w:r>
                        <w:r w:rsidRPr="002C0DD7">
                          <w:rPr>
                            <w:rFonts w:ascii="Consolas" w:eastAsia="Times New Roman" w:hAnsi="Consolas" w:cs="Consolas"/>
                            <w:color w:val="C00000"/>
                            <w:szCs w:val="24"/>
                            <w:lang w:val="en-US" w:eastAsia="en-US"/>
                          </w:rPr>
                          <w:t>name=</w:t>
                        </w:r>
                        <w:r w:rsidRPr="002C0DD7">
                          <w:rPr>
                            <w:rFonts w:ascii="Consolas" w:eastAsia="Times New Roman" w:hAnsi="Consolas" w:cs="Consolas"/>
                            <w:color w:val="17365D" w:themeColor="text2" w:themeShade="BF"/>
                            <w:szCs w:val="24"/>
                            <w:lang w:val="en-US" w:eastAsia="en-US"/>
                          </w:rPr>
                          <w:t>"</w:t>
                        </w:r>
                        <w:proofErr w:type="spellStart"/>
                        <w:r w:rsidRPr="002C0DD7">
                          <w:rPr>
                            <w:rFonts w:ascii="Consolas" w:eastAsia="Times New Roman" w:hAnsi="Consolas" w:cs="Consolas"/>
                            <w:color w:val="17365D" w:themeColor="text2" w:themeShade="BF"/>
                            <w:szCs w:val="24"/>
                            <w:lang w:val="en-US" w:eastAsia="en-US"/>
                          </w:rPr>
                          <w:t>example_frames</w:t>
                        </w:r>
                        <w:proofErr w:type="spellEnd"/>
                        <w:r w:rsidRPr="002C0DD7">
                          <w:rPr>
                            <w:rFonts w:ascii="Consolas" w:eastAsia="Times New Roman" w:hAnsi="Consolas" w:cs="Consolas"/>
                            <w:color w:val="17365D" w:themeColor="text2" w:themeShade="BF"/>
                            <w:szCs w:val="24"/>
                            <w:lang w:val="en-US" w:eastAsia="en-US"/>
                          </w:rPr>
                          <w:t>"</w:t>
                        </w:r>
                        <w:r w:rsidRPr="002C0DD7">
                          <w:rPr>
                            <w:rFonts w:ascii="Consolas" w:eastAsia="Times New Roman" w:hAnsi="Consolas" w:cs="Consolas"/>
                            <w:color w:val="auto"/>
                            <w:szCs w:val="24"/>
                            <w:lang w:val="en-US" w:eastAsia="en-US"/>
                          </w:rPr>
                          <w:t xml:space="preserve"> </w:t>
                        </w:r>
                        <w:proofErr w:type="spellStart"/>
                        <w:r w:rsidRPr="002C0DD7">
                          <w:rPr>
                            <w:rFonts w:ascii="Consolas" w:eastAsia="Times New Roman" w:hAnsi="Consolas" w:cs="Consolas"/>
                            <w:color w:val="C00000"/>
                            <w:szCs w:val="24"/>
                            <w:lang w:val="en-US" w:eastAsia="en-US"/>
                          </w:rPr>
                          <w:t>url</w:t>
                        </w:r>
                        <w:proofErr w:type="spellEnd"/>
                        <w:r w:rsidRPr="002C0DD7">
                          <w:rPr>
                            <w:rFonts w:ascii="Consolas" w:eastAsia="Times New Roman" w:hAnsi="Consolas" w:cs="Consolas"/>
                            <w:color w:val="C00000"/>
                            <w:szCs w:val="24"/>
                            <w:lang w:val="en-US" w:eastAsia="en-US"/>
                          </w:rPr>
                          <w:t>=</w:t>
                        </w:r>
                        <w:r w:rsidRPr="002C0DD7">
                          <w:rPr>
                            <w:rFonts w:ascii="Consolas" w:eastAsia="Times New Roman" w:hAnsi="Consolas" w:cs="Consolas"/>
                            <w:color w:val="17365D" w:themeColor="text2" w:themeShade="BF"/>
                            <w:szCs w:val="24"/>
                            <w:lang w:val="en-US" w:eastAsia="en-US"/>
                          </w:rPr>
                          <w:t>"example_frames.zip"</w:t>
                        </w:r>
                        <w:r w:rsidRPr="002C0DD7">
                          <w:rPr>
                            <w:rFonts w:ascii="Consolas" w:eastAsia="Times New Roman" w:hAnsi="Consolas" w:cs="Consolas"/>
                            <w:color w:val="5F497A" w:themeColor="accent4" w:themeShade="BF"/>
                            <w:szCs w:val="24"/>
                            <w:lang w:val="en-US" w:eastAsia="en-US"/>
                          </w:rPr>
                          <w:t>/&gt;</w:t>
                        </w:r>
                        <w:r w:rsidRPr="002C0DD7">
                          <w:rPr>
                            <w:rFonts w:ascii="Consolas" w:eastAsia="Times New Roman" w:hAnsi="Consolas" w:cs="Consolas"/>
                            <w:color w:val="auto"/>
                            <w:szCs w:val="24"/>
                            <w:lang w:val="en-US" w:eastAsia="en-US"/>
                          </w:rPr>
                          <w:t xml:space="preserve"> </w:t>
                        </w:r>
                      </w:p>
                    </w:tc>
                  </w:tr>
                  <w:tr w:rsidR="00760EC1" w:rsidRPr="002C0DD7" w:rsidTr="002C0DD7">
                    <w:trPr>
                      <w:tblCellSpacing w:w="15" w:type="dxa"/>
                    </w:trPr>
                    <w:tc>
                      <w:tcPr>
                        <w:tcW w:w="0" w:type="auto"/>
                        <w:vAlign w:val="center"/>
                        <w:hideMark/>
                      </w:tcPr>
                      <w:p w:rsidR="00760EC1" w:rsidRPr="002C0DD7" w:rsidRDefault="00760EC1" w:rsidP="002C0DD7">
                        <w:pPr>
                          <w:spacing w:line="240" w:lineRule="auto"/>
                          <w:rPr>
                            <w:rFonts w:ascii="Consolas" w:eastAsia="Times New Roman" w:hAnsi="Consolas" w:cs="Consolas"/>
                            <w:color w:val="auto"/>
                            <w:szCs w:val="24"/>
                            <w:lang w:val="en-US" w:eastAsia="en-US"/>
                          </w:rPr>
                        </w:pPr>
                      </w:p>
                    </w:tc>
                    <w:tc>
                      <w:tcPr>
                        <w:tcW w:w="0" w:type="auto"/>
                        <w:vAlign w:val="center"/>
                        <w:hideMark/>
                      </w:tcPr>
                      <w:p w:rsidR="00760EC1" w:rsidRPr="002C0DD7" w:rsidRDefault="00760EC1" w:rsidP="002C0DD7">
                        <w:pPr>
                          <w:spacing w:line="240" w:lineRule="auto"/>
                          <w:rPr>
                            <w:rFonts w:ascii="Consolas" w:eastAsia="Times New Roman" w:hAnsi="Consolas" w:cs="Consolas"/>
                            <w:color w:val="5F497A" w:themeColor="accent4" w:themeShade="BF"/>
                            <w:szCs w:val="24"/>
                            <w:lang w:val="en-US" w:eastAsia="en-US"/>
                          </w:rPr>
                        </w:pPr>
                        <w:r w:rsidRPr="002C0DD7">
                          <w:rPr>
                            <w:rFonts w:ascii="Consolas" w:eastAsia="Times New Roman" w:hAnsi="Consolas" w:cs="Consolas"/>
                            <w:color w:val="5F497A" w:themeColor="accent4" w:themeShade="BF"/>
                            <w:szCs w:val="24"/>
                            <w:lang w:val="en-US" w:eastAsia="en-US"/>
                          </w:rPr>
                          <w:t>&lt;/</w:t>
                        </w:r>
                        <w:proofErr w:type="spellStart"/>
                        <w:r w:rsidRPr="002C0DD7">
                          <w:rPr>
                            <w:rFonts w:ascii="Consolas" w:eastAsia="Times New Roman" w:hAnsi="Consolas" w:cs="Consolas"/>
                            <w:color w:val="5F497A" w:themeColor="accent4" w:themeShade="BF"/>
                            <w:szCs w:val="24"/>
                            <w:lang w:val="en-US" w:eastAsia="en-US"/>
                          </w:rPr>
                          <w:t>svg</w:t>
                        </w:r>
                        <w:proofErr w:type="spellEnd"/>
                        <w:r w:rsidRPr="002C0DD7">
                          <w:rPr>
                            <w:rFonts w:ascii="Consolas" w:eastAsia="Times New Roman" w:hAnsi="Consolas" w:cs="Consolas"/>
                            <w:color w:val="5F497A" w:themeColor="accent4" w:themeShade="BF"/>
                            <w:szCs w:val="24"/>
                            <w:lang w:val="en-US" w:eastAsia="en-US"/>
                          </w:rPr>
                          <w:t>-repository&gt;</w:t>
                        </w:r>
                      </w:p>
                    </w:tc>
                  </w:tr>
                </w:tbl>
                <w:p w:rsidR="00760EC1" w:rsidRPr="002C0DD7" w:rsidRDefault="00760EC1" w:rsidP="008216AA">
                  <w:pPr>
                    <w:rPr>
                      <w:lang w:val="en-US"/>
                    </w:rPr>
                  </w:pPr>
                </w:p>
              </w:txbxContent>
            </v:textbox>
          </v:shape>
        </w:pict>
      </w:r>
      <w:r w:rsidR="008216AA">
        <w:t>Dieses XML-Repository wird zuerst aufgerufen, um alle zur Verfügung stehenden ZIP-Files zu bekommen. Das Format dieses XML-Files ist wie folgt aufgebaut:</w:t>
      </w: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p>
    <w:p w:rsidR="008216AA" w:rsidRDefault="008216AA" w:rsidP="008216AA">
      <w:pPr>
        <w:spacing w:after="200"/>
      </w:pPr>
      <w:r>
        <w:t>Das Root-Element soll hierbei &lt;svg-repository&gt; sein, wobei der Parser den Namen des Root-Elementes nicht beachtet.</w:t>
      </w:r>
      <w:r>
        <w:br/>
        <w:t>Wichtiger sind eher die Folder-Tags, da diese sequentiell durchlaufen und deren Name und URL zwischengespeichert und anschließend die definierten ZIP-Files heruntergeladen werden.</w:t>
      </w:r>
    </w:p>
    <w:p w:rsidR="008216AA" w:rsidRPr="002C0DD7" w:rsidRDefault="008216AA" w:rsidP="008216AA">
      <w:pPr>
        <w:spacing w:after="200"/>
      </w:pPr>
      <w:r>
        <w:t xml:space="preserve">Die Angabe der Zieldateien ist dabei immer relativ zum Repository, d. h. diese befinden sich im selben Verzeichnis. Eine absolute Angabe kann aber mit </w:t>
      </w:r>
      <w:hyperlink r:id="rId24" w:history="1">
        <w:r w:rsidRPr="0038204A">
          <w:rPr>
            <w:rStyle w:val="Hyperlink"/>
          </w:rPr>
          <w:t>http://domain.net/file.zip</w:t>
        </w:r>
      </w:hyperlink>
      <w:r>
        <w:t xml:space="preserve"> angegeben werden. Damit soll es ermöglicht werden, dass die Dateien auf mehreren Servern gespeichert werden können.</w:t>
      </w:r>
    </w:p>
    <w:p w:rsidR="008216AA" w:rsidRDefault="008216AA" w:rsidP="008216AA">
      <w:pPr>
        <w:spacing w:after="200"/>
      </w:pPr>
    </w:p>
    <w:p w:rsidR="003D7A50" w:rsidRDefault="003D7A50">
      <w:pPr>
        <w:spacing w:after="200"/>
      </w:pPr>
      <w:r>
        <w:br w:type="page"/>
      </w:r>
    </w:p>
    <w:p w:rsidR="008216AA" w:rsidRDefault="008216AA" w:rsidP="008216AA">
      <w:pPr>
        <w:pStyle w:val="Heading3"/>
        <w:rPr>
          <w:ins w:id="282" w:author="Afaci Miratgo" w:date="2013-04-22T22:36:00Z"/>
        </w:rPr>
      </w:pPr>
      <w:bookmarkStart w:id="283" w:name="_Toc354682590"/>
      <w:ins w:id="284" w:author="Afaci Miratgo" w:date="2013-04-22T22:36:00Z">
        <w:r>
          <w:lastRenderedPageBreak/>
          <w:t>Entpacken von ZIP-Dateien</w:t>
        </w:r>
        <w:bookmarkEnd w:id="283"/>
      </w:ins>
    </w:p>
    <w:p w:rsidR="008216AA" w:rsidRDefault="008216AA" w:rsidP="008216AA">
      <w:pPr>
        <w:rPr>
          <w:ins w:id="285" w:author="Afaci Miratgo" w:date="2013-04-22T22:36:00Z"/>
        </w:rPr>
      </w:pPr>
      <w:ins w:id="286" w:author="Afaci Miratgo" w:date="2013-04-22T22:36:00Z">
        <w:r>
          <w:t>Da für das Herunterladen von Vorlagen (Templates) ZIP-Archive verwendet werden, müssen diese auch anschließend entpackt bzw. der Index zu allen Dateien in ein neues XML-File geschrieben werden. Das Index-File wäre hier eigentlich nicht nötig, beschleunigt aber die Ausführung der Applikation. Es ist nur einmal nötig alle Dateien vom ZIP-Archiv einzutragen.</w:t>
        </w:r>
      </w:ins>
    </w:p>
    <w:p w:rsidR="008216AA" w:rsidRDefault="008216AA" w:rsidP="008216AA">
      <w:pPr>
        <w:rPr>
          <w:ins w:id="287" w:author="Afaci Miratgo" w:date="2013-04-22T22:36:00Z"/>
        </w:rPr>
      </w:pPr>
    </w:p>
    <w:p w:rsidR="008216AA" w:rsidRDefault="008216AA" w:rsidP="008216AA">
      <w:pPr>
        <w:rPr>
          <w:ins w:id="288" w:author="Afaci Miratgo" w:date="2013-04-22T22:36:00Z"/>
        </w:rPr>
      </w:pPr>
      <w:ins w:id="289" w:author="Afaci Miratgo" w:date="2013-04-22T22:36:00Z">
        <w:r>
          <w:t>In Android bzw. Java sind bereits vordefinierte Klassen für den Export vorhanden. Diese sind:</w:t>
        </w:r>
      </w:ins>
    </w:p>
    <w:p w:rsidR="008216AA" w:rsidRPr="000735F7" w:rsidRDefault="008216AA" w:rsidP="008216AA">
      <w:pPr>
        <w:pStyle w:val="ListParagraph"/>
        <w:numPr>
          <w:ilvl w:val="0"/>
          <w:numId w:val="32"/>
        </w:numPr>
        <w:autoSpaceDE w:val="0"/>
        <w:autoSpaceDN w:val="0"/>
        <w:adjustRightInd w:val="0"/>
        <w:spacing w:line="240" w:lineRule="auto"/>
        <w:jc w:val="left"/>
        <w:rPr>
          <w:ins w:id="290" w:author="Afaci Miratgo" w:date="2013-04-22T22:36:00Z"/>
          <w:rFonts w:ascii="Consolas" w:eastAsiaTheme="minorEastAsia" w:hAnsi="Consolas" w:cs="Consolas"/>
          <w:b/>
          <w:sz w:val="20"/>
          <w:szCs w:val="20"/>
        </w:rPr>
      </w:pPr>
      <w:ins w:id="291" w:author="Afaci Miratgo" w:date="2013-04-22T22:36:00Z">
        <w:r>
          <w:rPr>
            <w:rFonts w:ascii="Consolas" w:eastAsiaTheme="minorEastAsia" w:hAnsi="Consolas" w:cs="Consolas"/>
            <w:b/>
            <w:sz w:val="20"/>
            <w:szCs w:val="20"/>
          </w:rPr>
          <w:t>java.util.zip.ZipEntry</w:t>
        </w:r>
      </w:ins>
    </w:p>
    <w:p w:rsidR="008216AA" w:rsidRPr="000735F7" w:rsidRDefault="008216AA" w:rsidP="008216AA">
      <w:pPr>
        <w:pStyle w:val="ListParagraph"/>
        <w:numPr>
          <w:ilvl w:val="0"/>
          <w:numId w:val="32"/>
        </w:numPr>
        <w:autoSpaceDE w:val="0"/>
        <w:autoSpaceDN w:val="0"/>
        <w:adjustRightInd w:val="0"/>
        <w:spacing w:line="240" w:lineRule="auto"/>
        <w:jc w:val="left"/>
        <w:rPr>
          <w:ins w:id="292" w:author="Afaci Miratgo" w:date="2013-04-22T22:36:00Z"/>
          <w:rFonts w:ascii="Consolas" w:eastAsiaTheme="minorEastAsia" w:hAnsi="Consolas" w:cs="Consolas"/>
          <w:b/>
          <w:sz w:val="20"/>
          <w:szCs w:val="20"/>
        </w:rPr>
      </w:pPr>
      <w:ins w:id="293" w:author="Afaci Miratgo" w:date="2013-04-22T22:36:00Z">
        <w:r>
          <w:rPr>
            <w:rFonts w:ascii="Consolas" w:eastAsiaTheme="minorEastAsia" w:hAnsi="Consolas" w:cs="Consolas"/>
            <w:b/>
            <w:sz w:val="20"/>
            <w:szCs w:val="20"/>
          </w:rPr>
          <w:t>java.util.zip.ZipFile</w:t>
        </w:r>
      </w:ins>
    </w:p>
    <w:p w:rsidR="008216AA" w:rsidRPr="000735F7" w:rsidRDefault="008216AA" w:rsidP="008216AA">
      <w:pPr>
        <w:pStyle w:val="ListParagraph"/>
        <w:numPr>
          <w:ilvl w:val="0"/>
          <w:numId w:val="32"/>
        </w:numPr>
        <w:jc w:val="left"/>
        <w:rPr>
          <w:ins w:id="294" w:author="Afaci Miratgo" w:date="2013-04-22T22:36:00Z"/>
          <w:b/>
          <w:sz w:val="20"/>
          <w:szCs w:val="20"/>
        </w:rPr>
      </w:pPr>
      <w:ins w:id="295" w:author="Afaci Miratgo" w:date="2013-04-22T22:36:00Z">
        <w:r w:rsidRPr="000735F7">
          <w:rPr>
            <w:rFonts w:ascii="Consolas" w:eastAsiaTheme="minorEastAsia" w:hAnsi="Consolas" w:cs="Consolas"/>
            <w:b/>
            <w:sz w:val="20"/>
            <w:szCs w:val="20"/>
          </w:rPr>
          <w:t>java.util.zip.ZipInputStream</w:t>
        </w:r>
      </w:ins>
    </w:p>
    <w:p w:rsidR="008216AA" w:rsidRDefault="008216AA" w:rsidP="008216AA">
      <w:pPr>
        <w:rPr>
          <w:ins w:id="296" w:author="Afaci Miratgo" w:date="2013-04-22T22:36:00Z"/>
        </w:rPr>
      </w:pPr>
    </w:p>
    <w:p w:rsidR="008216AA" w:rsidRDefault="008216AA" w:rsidP="008216AA">
      <w:pPr>
        <w:rPr>
          <w:ins w:id="297" w:author="Afaci Miratgo" w:date="2013-04-22T22:36:00Z"/>
        </w:rPr>
      </w:pPr>
      <w:ins w:id="298" w:author="Afaci Miratgo" w:date="2013-04-22T22:36:00Z">
        <w:r>
          <w:t>Jede ZIP-Datei besteht aus mehreren Dateien, deshalb werden diese sequentiell, also nacheinander, durchlaufen. Die Klasse</w:t>
        </w:r>
        <w:r w:rsidRPr="000735F7">
          <w:rPr>
            <w:b/>
          </w:rPr>
          <w:t xml:space="preserve"> ZipEntry</w:t>
        </w:r>
        <w:r>
          <w:t xml:space="preserve"> wird anschließend für den Zugriff auf eine Datei im Archiv verwendet.</w:t>
        </w:r>
      </w:ins>
    </w:p>
    <w:p w:rsidR="008216AA" w:rsidRDefault="008216AA" w:rsidP="008216AA">
      <w:pPr>
        <w:rPr>
          <w:ins w:id="299" w:author="Afaci Miratgo" w:date="2013-04-22T22:36:00Z"/>
        </w:rPr>
      </w:pPr>
    </w:p>
    <w:p w:rsidR="008216AA" w:rsidRDefault="008216AA" w:rsidP="008216AA">
      <w:pPr>
        <w:pStyle w:val="ListParagraph"/>
        <w:numPr>
          <w:ilvl w:val="0"/>
          <w:numId w:val="34"/>
        </w:numPr>
        <w:jc w:val="left"/>
        <w:rPr>
          <w:ins w:id="300" w:author="Afaci Miratgo" w:date="2013-04-22T22:36:00Z"/>
        </w:rPr>
      </w:pPr>
      <w:ins w:id="301" w:author="Afaci Miratgo" w:date="2013-04-22T22:36:00Z">
        <w:r>
          <w:t xml:space="preserve">Der </w:t>
        </w:r>
        <w:r w:rsidRPr="005C7D0A">
          <w:rPr>
            <w:b/>
          </w:rPr>
          <w:t>ZipInputStream</w:t>
        </w:r>
        <w:r>
          <w:t xml:space="preserve"> stellt die Verbindung zum Archiv bzw. stellt den Extrahierungs-Prozess zur Verfügung. Dabei stellt der Stream die Funktion </w:t>
        </w:r>
        <w:r w:rsidRPr="005C7D0A">
          <w:rPr>
            <w:b/>
          </w:rPr>
          <w:t>getNextEntry()</w:t>
        </w:r>
        <w:r>
          <w:t xml:space="preserve"> zur Verfügung, um sequentiell die Dateien zu durchlaufen. Nun muss unterschieden werden, ob der Eintrag ein Ordner oder eine Datei ist. </w:t>
        </w:r>
      </w:ins>
    </w:p>
    <w:p w:rsidR="008216AA" w:rsidRDefault="008216AA" w:rsidP="008216AA">
      <w:pPr>
        <w:pStyle w:val="ListParagraph"/>
        <w:numPr>
          <w:ilvl w:val="0"/>
          <w:numId w:val="34"/>
        </w:numPr>
        <w:jc w:val="left"/>
        <w:rPr>
          <w:ins w:id="302" w:author="Afaci Miratgo" w:date="2013-04-22T22:36:00Z"/>
        </w:rPr>
      </w:pPr>
      <w:ins w:id="303" w:author="Afaci Miratgo" w:date="2013-04-22T22:36:00Z">
        <w:r>
          <w:t>Bei einem Ordner erstellt man hierbei einen gleichnamigen Ordner auf der SD-Karte oder auf dem internen Speicher.</w:t>
        </w:r>
      </w:ins>
    </w:p>
    <w:p w:rsidR="008216AA" w:rsidRDefault="008216AA" w:rsidP="008216AA">
      <w:pPr>
        <w:pStyle w:val="ListParagraph"/>
        <w:numPr>
          <w:ilvl w:val="0"/>
          <w:numId w:val="34"/>
        </w:numPr>
        <w:jc w:val="left"/>
        <w:rPr>
          <w:ins w:id="304" w:author="Afaci Miratgo" w:date="2013-04-22T22:36:00Z"/>
        </w:rPr>
      </w:pPr>
      <w:ins w:id="305" w:author="Afaci Miratgo" w:date="2013-04-22T22:36:00Z">
        <w:r>
          <w:t xml:space="preserve">Bei einer Datei wird diese direkt mit dem </w:t>
        </w:r>
        <w:r w:rsidRPr="005C7D0A">
          <w:rPr>
            <w:b/>
          </w:rPr>
          <w:t>FileOutputStream</w:t>
        </w:r>
        <w:r>
          <w:t xml:space="preserve"> gespeichert, der die Daten wiederrum vom </w:t>
        </w:r>
        <w:r w:rsidRPr="005C7D0A">
          <w:rPr>
            <w:b/>
          </w:rPr>
          <w:t>ZipInputStream</w:t>
        </w:r>
        <w:r>
          <w:t xml:space="preserve"> enthält.</w:t>
        </w:r>
      </w:ins>
    </w:p>
    <w:p w:rsidR="008216AA" w:rsidRDefault="008216AA" w:rsidP="008216AA">
      <w:pPr>
        <w:pStyle w:val="ListParagraph"/>
        <w:numPr>
          <w:ilvl w:val="0"/>
          <w:numId w:val="34"/>
        </w:numPr>
        <w:jc w:val="left"/>
        <w:rPr>
          <w:ins w:id="306" w:author="Afaci Miratgo" w:date="2013-04-22T22:36:00Z"/>
        </w:rPr>
      </w:pPr>
      <w:ins w:id="307" w:author="Afaci Miratgo" w:date="2013-04-22T22:36:00Z">
        <w:r>
          <w:t xml:space="preserve">Es wurde mit der Methode </w:t>
        </w:r>
        <w:r w:rsidRPr="005C7D0A">
          <w:rPr>
            <w:b/>
          </w:rPr>
          <w:t>getNextEntry()</w:t>
        </w:r>
        <w:r>
          <w:t xml:space="preserve"> am Anfang ein Eintrag geöffnet, der jetzt wieder mit </w:t>
        </w:r>
        <w:r w:rsidRPr="005C7D0A">
          <w:rPr>
            <w:b/>
          </w:rPr>
          <w:t>closeEntry()</w:t>
        </w:r>
        <w:r>
          <w:t xml:space="preserve"> geschlossen werden muss, um einen neuen öffnen zu können.</w:t>
        </w:r>
      </w:ins>
    </w:p>
    <w:p w:rsidR="008216AA" w:rsidRDefault="008216AA" w:rsidP="008216AA">
      <w:pPr>
        <w:rPr>
          <w:ins w:id="308" w:author="Afaci Miratgo" w:date="2013-04-22T22:36:00Z"/>
        </w:rPr>
      </w:pPr>
    </w:p>
    <w:p w:rsidR="008216AA" w:rsidRPr="00D450DF" w:rsidRDefault="008216AA" w:rsidP="008216AA">
      <w:pPr>
        <w:rPr>
          <w:ins w:id="309" w:author="Afaci Miratgo" w:date="2013-04-22T22:36:00Z"/>
        </w:rPr>
      </w:pPr>
      <w:ins w:id="310" w:author="Afaci Miratgo" w:date="2013-04-22T22:36:00Z">
        <w:r>
          <w:t xml:space="preserve">Zwischen dieser Prozedur wird ein eigenes File zum Indizieren verwendet. Es müsste sonst jedes Mal die gesamte Ordnerstruktur des Projektes durchlaufen werden, das natürlich viel unnötige Zeit und Ressourcen benötigt. Es kann hierbei ein XML-File oder auch ein normales Text-File erstellt werden. Der Nachteil hierbei ist nur, dass ein erhöhter Speicherbedarf vorherrscht. </w:t>
        </w:r>
      </w:ins>
    </w:p>
    <w:p w:rsidR="008216AA" w:rsidRPr="00602EA9" w:rsidRDefault="008216AA" w:rsidP="008216AA">
      <w:pPr>
        <w:spacing w:after="200"/>
        <w:rPr>
          <w:ins w:id="311" w:author="Afaci Miratgo" w:date="2013-04-22T22:36:00Z"/>
        </w:rPr>
      </w:pPr>
      <w:ins w:id="312" w:author="Afaci Miratgo" w:date="2013-04-22T22:36:00Z">
        <w:r w:rsidRPr="00602EA9">
          <w:br w:type="page"/>
        </w:r>
      </w:ins>
    </w:p>
    <w:p w:rsidR="008216AA" w:rsidRPr="007469EC" w:rsidRDefault="008216AA" w:rsidP="008216AA">
      <w:r w:rsidRPr="007469EC">
        <w:lastRenderedPageBreak/>
        <w:t>Anhang</w:t>
      </w:r>
    </w:p>
    <w:p w:rsidR="008216AA" w:rsidRDefault="008216AA" w:rsidP="008216AA">
      <w:pPr>
        <w:spacing w:after="200"/>
      </w:pPr>
      <w:r w:rsidRPr="007469EC">
        <w:br w:type="page"/>
      </w:r>
    </w:p>
    <w:p w:rsidR="008216AA" w:rsidRPr="007469EC" w:rsidRDefault="008216AA" w:rsidP="00AD4944">
      <w:pPr>
        <w:spacing w:after="720"/>
        <w:rPr>
          <w:rStyle w:val="IntenseEmphasis"/>
        </w:rPr>
      </w:pPr>
      <w:r w:rsidRPr="007469EC">
        <w:rPr>
          <w:rStyle w:val="IntenseEmphasis"/>
        </w:rPr>
        <w:lastRenderedPageBreak/>
        <w:t>Quellenverzeichnis</w:t>
      </w:r>
    </w:p>
    <w:p w:rsidR="008216AA" w:rsidRDefault="008216AA" w:rsidP="008216AA"/>
    <w:p w:rsidR="008216AA" w:rsidRPr="003D3BE0" w:rsidRDefault="008216AA" w:rsidP="008216AA">
      <w:pPr>
        <w:rPr>
          <w:b/>
          <w:sz w:val="28"/>
          <w:szCs w:val="28"/>
        </w:rPr>
      </w:pPr>
      <w:r w:rsidRPr="003D3BE0">
        <w:rPr>
          <w:b/>
          <w:sz w:val="28"/>
          <w:szCs w:val="28"/>
        </w:rPr>
        <w:t>Android</w:t>
      </w:r>
    </w:p>
    <w:p w:rsidR="008216AA" w:rsidRDefault="008216AA" w:rsidP="008216AA">
      <w:r>
        <w:t>http://de.wikipedia.org/wiki/Liste_von_Android-Versionen</w:t>
      </w:r>
    </w:p>
    <w:p w:rsidR="008216AA" w:rsidRDefault="008216AA" w:rsidP="008216AA">
      <w:r>
        <w:t>Zugriff am 08.04.2013</w:t>
      </w:r>
    </w:p>
    <w:p w:rsidR="008216AA" w:rsidRPr="007469EC" w:rsidRDefault="008216AA" w:rsidP="008216AA"/>
    <w:p w:rsidR="008216AA" w:rsidRPr="007469EC" w:rsidRDefault="008216AA" w:rsidP="008216AA">
      <w:pPr>
        <w:rPr>
          <w:b/>
          <w:sz w:val="28"/>
          <w:szCs w:val="28"/>
        </w:rPr>
      </w:pPr>
      <w:r w:rsidRPr="007469EC">
        <w:rPr>
          <w:b/>
          <w:sz w:val="28"/>
          <w:szCs w:val="28"/>
        </w:rPr>
        <w:t>Eclipse</w:t>
      </w:r>
    </w:p>
    <w:p w:rsidR="008216AA" w:rsidRPr="007469EC" w:rsidRDefault="008216AA" w:rsidP="008216AA">
      <w:r w:rsidRPr="007469EC">
        <w:t>http://www.eclipse.org/org/</w:t>
      </w:r>
    </w:p>
    <w:p w:rsidR="008216AA" w:rsidRDefault="008216AA" w:rsidP="008216AA">
      <w:r w:rsidRPr="007469EC">
        <w:t>http://wiki.fernuni-hagen.de/eclipse/index</w:t>
      </w:r>
      <w:r w:rsidRPr="001B5B27">
        <w:t>.php/Einige_Begriffserkl</w:t>
      </w:r>
      <w:r>
        <w:t>ä</w:t>
      </w:r>
      <w:r w:rsidRPr="001B5B27">
        <w:t>rungen</w:t>
      </w:r>
    </w:p>
    <w:p w:rsidR="008216AA" w:rsidRDefault="008216AA" w:rsidP="008216AA">
      <w:r>
        <w:t>http://developer.android.com/tools/sdk/eclipse-adt.html</w:t>
      </w:r>
    </w:p>
    <w:p w:rsidR="008216AA" w:rsidRDefault="008216AA" w:rsidP="008216AA">
      <w:r>
        <w:t>Zugriffe am 25.03.2013</w:t>
      </w:r>
    </w:p>
    <w:p w:rsidR="008216AA" w:rsidRDefault="008216AA" w:rsidP="008216AA"/>
    <w:p w:rsidR="008216AA" w:rsidRPr="00F65EDC" w:rsidRDefault="008216AA" w:rsidP="008216AA">
      <w:pPr>
        <w:rPr>
          <w:b/>
          <w:sz w:val="28"/>
          <w:szCs w:val="28"/>
        </w:rPr>
      </w:pPr>
      <w:r w:rsidRPr="00F65EDC">
        <w:rPr>
          <w:b/>
          <w:sz w:val="28"/>
          <w:szCs w:val="28"/>
        </w:rPr>
        <w:t>Subversion</w:t>
      </w:r>
    </w:p>
    <w:p w:rsidR="008216AA" w:rsidRDefault="008216AA" w:rsidP="008216AA">
      <w:r w:rsidRPr="00C2590E">
        <w:t>http://de.wikipedia.org/wiki/Apache_Subversion</w:t>
      </w:r>
    </w:p>
    <w:p w:rsidR="008216AA" w:rsidRDefault="008216AA" w:rsidP="008216AA">
      <w:r>
        <w:t>Zugriff am 08.04.2013</w:t>
      </w:r>
    </w:p>
    <w:p w:rsidR="008216AA" w:rsidRDefault="008216AA" w:rsidP="008216AA">
      <w:r>
        <w:br w:type="page"/>
      </w:r>
    </w:p>
    <w:bookmarkEnd w:id="278"/>
    <w:p w:rsidR="00B34E68" w:rsidRPr="00B34E68" w:rsidRDefault="00B34E68" w:rsidP="00AD4944">
      <w:pPr>
        <w:spacing w:after="720"/>
        <w:rPr>
          <w:rStyle w:val="IntenseEmphasis"/>
        </w:rPr>
      </w:pPr>
      <w:r w:rsidRPr="00B34E68">
        <w:rPr>
          <w:rStyle w:val="IntenseEmphasis"/>
        </w:rPr>
        <w:lastRenderedPageBreak/>
        <w:t>Abbildungsverzeichnis</w:t>
      </w:r>
    </w:p>
    <w:p w:rsidR="00B34E68" w:rsidRDefault="00B34E68"/>
    <w:p w:rsidR="00185940" w:rsidRDefault="00B93C55">
      <w:pPr>
        <w:pStyle w:val="TableofFigures"/>
        <w:tabs>
          <w:tab w:val="right" w:leader="underscore" w:pos="9350"/>
        </w:tabs>
        <w:rPr>
          <w:rFonts w:eastAsiaTheme="minorEastAsia" w:cstheme="minorBidi"/>
          <w:i w:val="0"/>
          <w:iCs w:val="0"/>
          <w:noProof/>
          <w:color w:val="auto"/>
          <w:sz w:val="22"/>
          <w:szCs w:val="22"/>
          <w:lang w:val="de-DE"/>
        </w:rPr>
      </w:pPr>
      <w:r>
        <w:fldChar w:fldCharType="begin"/>
      </w:r>
      <w:r w:rsidR="00B34E68" w:rsidRPr="00B34E68">
        <w:rPr>
          <w:lang w:val="en-US"/>
        </w:rPr>
        <w:instrText xml:space="preserve"> TOC \h \z \c "Abbildung" </w:instrText>
      </w:r>
      <w:r>
        <w:fldChar w:fldCharType="separate"/>
      </w:r>
      <w:hyperlink w:anchor="_Toc354505389" w:history="1">
        <w:r w:rsidR="00185940" w:rsidRPr="00BF7397">
          <w:rPr>
            <w:rStyle w:val="Hyperlink"/>
            <w:noProof/>
          </w:rPr>
          <w:t>Abbildung 1 - Android Logo</w:t>
        </w:r>
        <w:r w:rsidR="00185940">
          <w:rPr>
            <w:noProof/>
            <w:webHidden/>
          </w:rPr>
          <w:tab/>
        </w:r>
        <w:r w:rsidR="00185940">
          <w:rPr>
            <w:noProof/>
            <w:webHidden/>
          </w:rPr>
          <w:fldChar w:fldCharType="begin"/>
        </w:r>
        <w:r w:rsidR="00185940">
          <w:rPr>
            <w:noProof/>
            <w:webHidden/>
          </w:rPr>
          <w:instrText xml:space="preserve"> PAGEREF _Toc354505389 \h </w:instrText>
        </w:r>
        <w:r w:rsidR="00185940">
          <w:rPr>
            <w:noProof/>
            <w:webHidden/>
          </w:rPr>
        </w:r>
        <w:r w:rsidR="00185940">
          <w:rPr>
            <w:noProof/>
            <w:webHidden/>
          </w:rPr>
          <w:fldChar w:fldCharType="separate"/>
        </w:r>
        <w:r w:rsidR="00185940">
          <w:rPr>
            <w:noProof/>
            <w:webHidden/>
          </w:rPr>
          <w:t>7</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5390" w:history="1">
        <w:r w:rsidR="00185940" w:rsidRPr="00BF7397">
          <w:rPr>
            <w:rStyle w:val="Hyperlink"/>
            <w:noProof/>
          </w:rPr>
          <w:t>Abbildung 2 - Eclipse Logo unserer Entwicklungumbebung Indigo</w:t>
        </w:r>
        <w:r w:rsidR="00185940">
          <w:rPr>
            <w:noProof/>
            <w:webHidden/>
          </w:rPr>
          <w:tab/>
        </w:r>
        <w:r w:rsidR="00185940">
          <w:rPr>
            <w:noProof/>
            <w:webHidden/>
          </w:rPr>
          <w:fldChar w:fldCharType="begin"/>
        </w:r>
        <w:r w:rsidR="00185940">
          <w:rPr>
            <w:noProof/>
            <w:webHidden/>
          </w:rPr>
          <w:instrText xml:space="preserve"> PAGEREF _Toc354505390 \h </w:instrText>
        </w:r>
        <w:r w:rsidR="00185940">
          <w:rPr>
            <w:noProof/>
            <w:webHidden/>
          </w:rPr>
        </w:r>
        <w:r w:rsidR="00185940">
          <w:rPr>
            <w:noProof/>
            <w:webHidden/>
          </w:rPr>
          <w:fldChar w:fldCharType="separate"/>
        </w:r>
        <w:r w:rsidR="00185940">
          <w:rPr>
            <w:noProof/>
            <w:webHidden/>
          </w:rPr>
          <w:t>11</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r:id="rId25" w:anchor="_Toc354505391" w:history="1">
        <w:r w:rsidR="00185940" w:rsidRPr="00BF7397">
          <w:rPr>
            <w:rStyle w:val="Hyperlink"/>
            <w:noProof/>
          </w:rPr>
          <w:t>Abbildung 3 - Subversion Logo</w:t>
        </w:r>
        <w:r w:rsidR="00185940">
          <w:rPr>
            <w:noProof/>
            <w:webHidden/>
          </w:rPr>
          <w:tab/>
        </w:r>
        <w:r w:rsidR="00185940">
          <w:rPr>
            <w:noProof/>
            <w:webHidden/>
          </w:rPr>
          <w:fldChar w:fldCharType="begin"/>
        </w:r>
        <w:r w:rsidR="00185940">
          <w:rPr>
            <w:noProof/>
            <w:webHidden/>
          </w:rPr>
          <w:instrText xml:space="preserve"> PAGEREF _Toc354505391 \h </w:instrText>
        </w:r>
        <w:r w:rsidR="00185940">
          <w:rPr>
            <w:noProof/>
            <w:webHidden/>
          </w:rPr>
        </w:r>
        <w:r w:rsidR="00185940">
          <w:rPr>
            <w:noProof/>
            <w:webHidden/>
          </w:rPr>
          <w:fldChar w:fldCharType="separate"/>
        </w:r>
        <w:r w:rsidR="00185940">
          <w:rPr>
            <w:noProof/>
            <w:webHidden/>
          </w:rPr>
          <w:t>13</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5392" w:history="1">
        <w:r w:rsidR="00185940" w:rsidRPr="00BF7397">
          <w:rPr>
            <w:rStyle w:val="Hyperlink"/>
            <w:noProof/>
          </w:rPr>
          <w:t>Abbildung 4 - Beschreibt das Zusammenspiel zwischen einem Subversion Server und mehreren Clients.</w:t>
        </w:r>
        <w:r w:rsidR="00185940">
          <w:rPr>
            <w:noProof/>
            <w:webHidden/>
          </w:rPr>
          <w:tab/>
        </w:r>
        <w:r w:rsidR="00185940">
          <w:rPr>
            <w:noProof/>
            <w:webHidden/>
          </w:rPr>
          <w:fldChar w:fldCharType="begin"/>
        </w:r>
        <w:r w:rsidR="00185940">
          <w:rPr>
            <w:noProof/>
            <w:webHidden/>
          </w:rPr>
          <w:instrText xml:space="preserve"> PAGEREF _Toc354505392 \h </w:instrText>
        </w:r>
        <w:r w:rsidR="00185940">
          <w:rPr>
            <w:noProof/>
            <w:webHidden/>
          </w:rPr>
        </w:r>
        <w:r w:rsidR="00185940">
          <w:rPr>
            <w:noProof/>
            <w:webHidden/>
          </w:rPr>
          <w:fldChar w:fldCharType="separate"/>
        </w:r>
        <w:r w:rsidR="00185940">
          <w:rPr>
            <w:noProof/>
            <w:webHidden/>
          </w:rPr>
          <w:t>14</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5393" w:history="1">
        <w:r w:rsidR="00185940" w:rsidRPr="00BF7397">
          <w:rPr>
            <w:rStyle w:val="Hyperlink"/>
            <w:noProof/>
          </w:rPr>
          <w:t>Abbildung 5 - Diagramm Arbeitsleistung</w:t>
        </w:r>
        <w:r w:rsidR="00185940">
          <w:rPr>
            <w:noProof/>
            <w:webHidden/>
          </w:rPr>
          <w:tab/>
        </w:r>
        <w:r w:rsidR="00185940">
          <w:rPr>
            <w:noProof/>
            <w:webHidden/>
          </w:rPr>
          <w:fldChar w:fldCharType="begin"/>
        </w:r>
        <w:r w:rsidR="00185940">
          <w:rPr>
            <w:noProof/>
            <w:webHidden/>
          </w:rPr>
          <w:instrText xml:space="preserve"> PAGEREF _Toc354505393 \h </w:instrText>
        </w:r>
        <w:r w:rsidR="00185940">
          <w:rPr>
            <w:noProof/>
            <w:webHidden/>
          </w:rPr>
        </w:r>
        <w:r w:rsidR="00185940">
          <w:rPr>
            <w:noProof/>
            <w:webHidden/>
          </w:rPr>
          <w:fldChar w:fldCharType="separate"/>
        </w:r>
        <w:r w:rsidR="00185940">
          <w:rPr>
            <w:noProof/>
            <w:webHidden/>
          </w:rPr>
          <w:t>15</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5394" w:history="1">
        <w:r w:rsidR="00185940" w:rsidRPr="00BF7397">
          <w:rPr>
            <w:rStyle w:val="Hyperlink"/>
            <w:noProof/>
          </w:rPr>
          <w:t>Abbildung 6 - Diagramm Lizenzkosten</w:t>
        </w:r>
        <w:r w:rsidR="00185940">
          <w:rPr>
            <w:noProof/>
            <w:webHidden/>
          </w:rPr>
          <w:tab/>
        </w:r>
        <w:r w:rsidR="00185940">
          <w:rPr>
            <w:noProof/>
            <w:webHidden/>
          </w:rPr>
          <w:fldChar w:fldCharType="begin"/>
        </w:r>
        <w:r w:rsidR="00185940">
          <w:rPr>
            <w:noProof/>
            <w:webHidden/>
          </w:rPr>
          <w:instrText xml:space="preserve"> PAGEREF _Toc354505394 \h </w:instrText>
        </w:r>
        <w:r w:rsidR="00185940">
          <w:rPr>
            <w:noProof/>
            <w:webHidden/>
          </w:rPr>
        </w:r>
        <w:r w:rsidR="00185940">
          <w:rPr>
            <w:noProof/>
            <w:webHidden/>
          </w:rPr>
          <w:fldChar w:fldCharType="separate"/>
        </w:r>
        <w:r w:rsidR="00185940">
          <w:rPr>
            <w:noProof/>
            <w:webHidden/>
          </w:rPr>
          <w:t>16</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5395" w:history="1">
        <w:r w:rsidR="00185940" w:rsidRPr="00BF7397">
          <w:rPr>
            <w:rStyle w:val="Hyperlink"/>
            <w:noProof/>
          </w:rPr>
          <w:t>Abbildung 7 - Diagramm Hardwarekosten</w:t>
        </w:r>
        <w:r w:rsidR="00185940">
          <w:rPr>
            <w:noProof/>
            <w:webHidden/>
          </w:rPr>
          <w:tab/>
        </w:r>
        <w:r w:rsidR="00185940">
          <w:rPr>
            <w:noProof/>
            <w:webHidden/>
          </w:rPr>
          <w:fldChar w:fldCharType="begin"/>
        </w:r>
        <w:r w:rsidR="00185940">
          <w:rPr>
            <w:noProof/>
            <w:webHidden/>
          </w:rPr>
          <w:instrText xml:space="preserve"> PAGEREF _Toc354505395 \h </w:instrText>
        </w:r>
        <w:r w:rsidR="00185940">
          <w:rPr>
            <w:noProof/>
            <w:webHidden/>
          </w:rPr>
        </w:r>
        <w:r w:rsidR="00185940">
          <w:rPr>
            <w:noProof/>
            <w:webHidden/>
          </w:rPr>
          <w:fldChar w:fldCharType="separate"/>
        </w:r>
        <w:r w:rsidR="00185940">
          <w:rPr>
            <w:noProof/>
            <w:webHidden/>
          </w:rPr>
          <w:t>17</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5396" w:history="1">
        <w:r w:rsidR="00185940" w:rsidRPr="00BF7397">
          <w:rPr>
            <w:rStyle w:val="Hyperlink"/>
            <w:noProof/>
          </w:rPr>
          <w:t>Abbildung 8 - Diagramm Gesamtkosten</w:t>
        </w:r>
        <w:r w:rsidR="00185940">
          <w:rPr>
            <w:noProof/>
            <w:webHidden/>
          </w:rPr>
          <w:tab/>
        </w:r>
        <w:r w:rsidR="00185940">
          <w:rPr>
            <w:noProof/>
            <w:webHidden/>
          </w:rPr>
          <w:fldChar w:fldCharType="begin"/>
        </w:r>
        <w:r w:rsidR="00185940">
          <w:rPr>
            <w:noProof/>
            <w:webHidden/>
          </w:rPr>
          <w:instrText xml:space="preserve"> PAGEREF _Toc354505396 \h </w:instrText>
        </w:r>
        <w:r w:rsidR="00185940">
          <w:rPr>
            <w:noProof/>
            <w:webHidden/>
          </w:rPr>
        </w:r>
        <w:r w:rsidR="00185940">
          <w:rPr>
            <w:noProof/>
            <w:webHidden/>
          </w:rPr>
          <w:fldChar w:fldCharType="separate"/>
        </w:r>
        <w:r w:rsidR="00185940">
          <w:rPr>
            <w:noProof/>
            <w:webHidden/>
          </w:rPr>
          <w:t>18</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r:id="rId26" w:anchor="_Toc354505397" w:history="1">
        <w:r w:rsidR="00185940" w:rsidRPr="00BF7397">
          <w:rPr>
            <w:rStyle w:val="Hyperlink"/>
            <w:noProof/>
          </w:rPr>
          <w:t>Abbildung 9 - ZIP Logo</w:t>
        </w:r>
        <w:r w:rsidR="00185940">
          <w:rPr>
            <w:noProof/>
            <w:webHidden/>
          </w:rPr>
          <w:tab/>
        </w:r>
        <w:r w:rsidR="00185940">
          <w:rPr>
            <w:noProof/>
            <w:webHidden/>
          </w:rPr>
          <w:fldChar w:fldCharType="begin"/>
        </w:r>
        <w:r w:rsidR="00185940">
          <w:rPr>
            <w:noProof/>
            <w:webHidden/>
          </w:rPr>
          <w:instrText xml:space="preserve"> PAGEREF _Toc354505397 \h </w:instrText>
        </w:r>
        <w:r w:rsidR="00185940">
          <w:rPr>
            <w:noProof/>
            <w:webHidden/>
          </w:rPr>
        </w:r>
        <w:r w:rsidR="00185940">
          <w:rPr>
            <w:noProof/>
            <w:webHidden/>
          </w:rPr>
          <w:fldChar w:fldCharType="separate"/>
        </w:r>
        <w:r w:rsidR="00185940">
          <w:rPr>
            <w:noProof/>
            <w:webHidden/>
          </w:rPr>
          <w:t>29</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r:id="rId27" w:anchor="_Toc354505398" w:history="1">
        <w:r w:rsidR="00185940" w:rsidRPr="00BF7397">
          <w:rPr>
            <w:rStyle w:val="Hyperlink"/>
            <w:noProof/>
          </w:rPr>
          <w:t>Abbildung 10 - Zwei-Finger-Zoom</w:t>
        </w:r>
        <w:r w:rsidR="00185940">
          <w:rPr>
            <w:noProof/>
            <w:webHidden/>
          </w:rPr>
          <w:tab/>
        </w:r>
        <w:r w:rsidR="00185940">
          <w:rPr>
            <w:noProof/>
            <w:webHidden/>
          </w:rPr>
          <w:fldChar w:fldCharType="begin"/>
        </w:r>
        <w:r w:rsidR="00185940">
          <w:rPr>
            <w:noProof/>
            <w:webHidden/>
          </w:rPr>
          <w:instrText xml:space="preserve"> PAGEREF _Toc354505398 \h </w:instrText>
        </w:r>
        <w:r w:rsidR="00185940">
          <w:rPr>
            <w:noProof/>
            <w:webHidden/>
          </w:rPr>
        </w:r>
        <w:r w:rsidR="00185940">
          <w:rPr>
            <w:noProof/>
            <w:webHidden/>
          </w:rPr>
          <w:fldChar w:fldCharType="separate"/>
        </w:r>
        <w:r w:rsidR="00185940">
          <w:rPr>
            <w:noProof/>
            <w:webHidden/>
          </w:rPr>
          <w:t>31</w:t>
        </w:r>
        <w:r w:rsidR="00185940">
          <w:rPr>
            <w:noProof/>
            <w:webHidden/>
          </w:rPr>
          <w:fldChar w:fldCharType="end"/>
        </w:r>
      </w:hyperlink>
    </w:p>
    <w:p w:rsidR="00185940" w:rsidRDefault="00760EC1">
      <w:pPr>
        <w:pStyle w:val="TableofFigures"/>
        <w:tabs>
          <w:tab w:val="right" w:leader="underscore" w:pos="9350"/>
        </w:tabs>
        <w:rPr>
          <w:rFonts w:eastAsiaTheme="minorEastAsia" w:cstheme="minorBidi"/>
          <w:i w:val="0"/>
          <w:iCs w:val="0"/>
          <w:noProof/>
          <w:color w:val="auto"/>
          <w:sz w:val="22"/>
          <w:szCs w:val="22"/>
          <w:lang w:val="de-DE"/>
        </w:rPr>
      </w:pPr>
      <w:hyperlink r:id="rId28" w:anchor="_Toc354505399" w:history="1">
        <w:r w:rsidR="00185940" w:rsidRPr="00BF7397">
          <w:rPr>
            <w:rStyle w:val="Hyperlink"/>
            <w:noProof/>
          </w:rPr>
          <w:t>Abbildung 11 – Zwei-Finger-Rotation</w:t>
        </w:r>
        <w:r w:rsidR="00185940">
          <w:rPr>
            <w:noProof/>
            <w:webHidden/>
          </w:rPr>
          <w:tab/>
        </w:r>
        <w:r w:rsidR="00185940">
          <w:rPr>
            <w:noProof/>
            <w:webHidden/>
          </w:rPr>
          <w:fldChar w:fldCharType="begin"/>
        </w:r>
        <w:r w:rsidR="00185940">
          <w:rPr>
            <w:noProof/>
            <w:webHidden/>
          </w:rPr>
          <w:instrText xml:space="preserve"> PAGEREF _Toc354505399 \h </w:instrText>
        </w:r>
        <w:r w:rsidR="00185940">
          <w:rPr>
            <w:noProof/>
            <w:webHidden/>
          </w:rPr>
        </w:r>
        <w:r w:rsidR="00185940">
          <w:rPr>
            <w:noProof/>
            <w:webHidden/>
          </w:rPr>
          <w:fldChar w:fldCharType="separate"/>
        </w:r>
        <w:r w:rsidR="00185940">
          <w:rPr>
            <w:noProof/>
            <w:webHidden/>
          </w:rPr>
          <w:t>33</w:t>
        </w:r>
        <w:r w:rsidR="00185940">
          <w:rPr>
            <w:noProof/>
            <w:webHidden/>
          </w:rPr>
          <w:fldChar w:fldCharType="end"/>
        </w:r>
      </w:hyperlink>
    </w:p>
    <w:p w:rsidR="007570B1" w:rsidRDefault="00B93C55" w:rsidP="00E35903">
      <w:pPr>
        <w:spacing w:line="360" w:lineRule="auto"/>
      </w:pPr>
      <w:r>
        <w:fldChar w:fldCharType="end"/>
      </w:r>
    </w:p>
    <w:p w:rsidR="007570B1" w:rsidRDefault="007570B1">
      <w:pPr>
        <w:spacing w:after="200"/>
      </w:pPr>
      <w:r>
        <w:br w:type="page"/>
      </w:r>
    </w:p>
    <w:p w:rsidR="00B34E68" w:rsidRPr="007E28ED" w:rsidRDefault="007570B1" w:rsidP="00AD4944">
      <w:pPr>
        <w:spacing w:after="720"/>
        <w:rPr>
          <w:rStyle w:val="IntenseEmphasis"/>
        </w:rPr>
      </w:pPr>
      <w:r w:rsidRPr="007E28ED">
        <w:rPr>
          <w:rStyle w:val="IntenseEmphasis"/>
        </w:rPr>
        <w:lastRenderedPageBreak/>
        <w:t>Tabellenverzeichnis</w:t>
      </w:r>
    </w:p>
    <w:p w:rsidR="00B531A6" w:rsidRDefault="00B93C55">
      <w:pPr>
        <w:pStyle w:val="TableofFigures"/>
        <w:tabs>
          <w:tab w:val="right" w:leader="underscore" w:pos="9350"/>
        </w:tabs>
        <w:rPr>
          <w:rFonts w:eastAsiaTheme="minorEastAsia" w:cstheme="minorBidi"/>
          <w:i w:val="0"/>
          <w:iCs w:val="0"/>
          <w:noProof/>
          <w:color w:val="auto"/>
          <w:sz w:val="22"/>
          <w:szCs w:val="22"/>
          <w:lang w:val="de-DE"/>
        </w:rPr>
      </w:pPr>
      <w:r>
        <w:rPr>
          <w:lang w:val="de-DE"/>
        </w:rPr>
        <w:fldChar w:fldCharType="begin"/>
      </w:r>
      <w:r w:rsidR="007E28ED">
        <w:rPr>
          <w:lang w:val="de-DE"/>
        </w:rPr>
        <w:instrText xml:space="preserve"> TOC \h \z \c "Tabelle" </w:instrText>
      </w:r>
      <w:r>
        <w:rPr>
          <w:lang w:val="de-DE"/>
        </w:rPr>
        <w:fldChar w:fldCharType="separate"/>
      </w:r>
      <w:hyperlink w:anchor="_Toc354504041" w:history="1">
        <w:r w:rsidR="00B531A6" w:rsidRPr="006B6064">
          <w:rPr>
            <w:rStyle w:val="Hyperlink"/>
            <w:noProof/>
          </w:rPr>
          <w:t>Tabelle 1 – Arbeitsleistung</w:t>
        </w:r>
        <w:r w:rsidR="00B531A6">
          <w:rPr>
            <w:noProof/>
            <w:webHidden/>
          </w:rPr>
          <w:tab/>
        </w:r>
        <w:r w:rsidR="00B531A6">
          <w:rPr>
            <w:noProof/>
            <w:webHidden/>
          </w:rPr>
          <w:fldChar w:fldCharType="begin"/>
        </w:r>
        <w:r w:rsidR="00B531A6">
          <w:rPr>
            <w:noProof/>
            <w:webHidden/>
          </w:rPr>
          <w:instrText xml:space="preserve"> PAGEREF _Toc354504041 \h </w:instrText>
        </w:r>
        <w:r w:rsidR="00B531A6">
          <w:rPr>
            <w:noProof/>
            <w:webHidden/>
          </w:rPr>
        </w:r>
        <w:r w:rsidR="00B531A6">
          <w:rPr>
            <w:noProof/>
            <w:webHidden/>
          </w:rPr>
          <w:fldChar w:fldCharType="separate"/>
        </w:r>
        <w:r w:rsidR="00B531A6">
          <w:rPr>
            <w:noProof/>
            <w:webHidden/>
          </w:rPr>
          <w:t>15</w:t>
        </w:r>
        <w:r w:rsidR="00B531A6">
          <w:rPr>
            <w:noProof/>
            <w:webHidden/>
          </w:rPr>
          <w:fldChar w:fldCharType="end"/>
        </w:r>
      </w:hyperlink>
    </w:p>
    <w:p w:rsidR="00B531A6"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4042" w:history="1">
        <w:r w:rsidR="00B531A6" w:rsidRPr="006B6064">
          <w:rPr>
            <w:rStyle w:val="Hyperlink"/>
            <w:noProof/>
          </w:rPr>
          <w:t>Tabelle 2 – Lizenzkosten</w:t>
        </w:r>
        <w:r w:rsidR="00B531A6">
          <w:rPr>
            <w:noProof/>
            <w:webHidden/>
          </w:rPr>
          <w:tab/>
        </w:r>
        <w:r w:rsidR="00B531A6">
          <w:rPr>
            <w:noProof/>
            <w:webHidden/>
          </w:rPr>
          <w:fldChar w:fldCharType="begin"/>
        </w:r>
        <w:r w:rsidR="00B531A6">
          <w:rPr>
            <w:noProof/>
            <w:webHidden/>
          </w:rPr>
          <w:instrText xml:space="preserve"> PAGEREF _Toc354504042 \h </w:instrText>
        </w:r>
        <w:r w:rsidR="00B531A6">
          <w:rPr>
            <w:noProof/>
            <w:webHidden/>
          </w:rPr>
        </w:r>
        <w:r w:rsidR="00B531A6">
          <w:rPr>
            <w:noProof/>
            <w:webHidden/>
          </w:rPr>
          <w:fldChar w:fldCharType="separate"/>
        </w:r>
        <w:r w:rsidR="00B531A6">
          <w:rPr>
            <w:noProof/>
            <w:webHidden/>
          </w:rPr>
          <w:t>16</w:t>
        </w:r>
        <w:r w:rsidR="00B531A6">
          <w:rPr>
            <w:noProof/>
            <w:webHidden/>
          </w:rPr>
          <w:fldChar w:fldCharType="end"/>
        </w:r>
      </w:hyperlink>
    </w:p>
    <w:p w:rsidR="00B531A6"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4043" w:history="1">
        <w:r w:rsidR="00B531A6" w:rsidRPr="006B6064">
          <w:rPr>
            <w:rStyle w:val="Hyperlink"/>
            <w:noProof/>
          </w:rPr>
          <w:t>Tabelle 3 – Hardwarekosten</w:t>
        </w:r>
        <w:r w:rsidR="00B531A6">
          <w:rPr>
            <w:noProof/>
            <w:webHidden/>
          </w:rPr>
          <w:tab/>
        </w:r>
        <w:r w:rsidR="00B531A6">
          <w:rPr>
            <w:noProof/>
            <w:webHidden/>
          </w:rPr>
          <w:fldChar w:fldCharType="begin"/>
        </w:r>
        <w:r w:rsidR="00B531A6">
          <w:rPr>
            <w:noProof/>
            <w:webHidden/>
          </w:rPr>
          <w:instrText xml:space="preserve"> PAGEREF _Toc354504043 \h </w:instrText>
        </w:r>
        <w:r w:rsidR="00B531A6">
          <w:rPr>
            <w:noProof/>
            <w:webHidden/>
          </w:rPr>
        </w:r>
        <w:r w:rsidR="00B531A6">
          <w:rPr>
            <w:noProof/>
            <w:webHidden/>
          </w:rPr>
          <w:fldChar w:fldCharType="separate"/>
        </w:r>
        <w:r w:rsidR="00B531A6">
          <w:rPr>
            <w:noProof/>
            <w:webHidden/>
          </w:rPr>
          <w:t>17</w:t>
        </w:r>
        <w:r w:rsidR="00B531A6">
          <w:rPr>
            <w:noProof/>
            <w:webHidden/>
          </w:rPr>
          <w:fldChar w:fldCharType="end"/>
        </w:r>
      </w:hyperlink>
    </w:p>
    <w:p w:rsidR="00B531A6" w:rsidRDefault="00760EC1">
      <w:pPr>
        <w:pStyle w:val="TableofFigures"/>
        <w:tabs>
          <w:tab w:val="right" w:leader="underscore" w:pos="9350"/>
        </w:tabs>
        <w:rPr>
          <w:rFonts w:eastAsiaTheme="minorEastAsia" w:cstheme="minorBidi"/>
          <w:i w:val="0"/>
          <w:iCs w:val="0"/>
          <w:noProof/>
          <w:color w:val="auto"/>
          <w:sz w:val="22"/>
          <w:szCs w:val="22"/>
          <w:lang w:val="de-DE"/>
        </w:rPr>
      </w:pPr>
      <w:hyperlink w:anchor="_Toc354504044" w:history="1">
        <w:r w:rsidR="00B531A6" w:rsidRPr="006B6064">
          <w:rPr>
            <w:rStyle w:val="Hyperlink"/>
            <w:noProof/>
          </w:rPr>
          <w:t>Tabelle 4 – Gesamtkosten</w:t>
        </w:r>
        <w:r w:rsidR="00B531A6">
          <w:rPr>
            <w:noProof/>
            <w:webHidden/>
          </w:rPr>
          <w:tab/>
        </w:r>
        <w:r w:rsidR="00B531A6">
          <w:rPr>
            <w:noProof/>
            <w:webHidden/>
          </w:rPr>
          <w:fldChar w:fldCharType="begin"/>
        </w:r>
        <w:r w:rsidR="00B531A6">
          <w:rPr>
            <w:noProof/>
            <w:webHidden/>
          </w:rPr>
          <w:instrText xml:space="preserve"> PAGEREF _Toc354504044 \h </w:instrText>
        </w:r>
        <w:r w:rsidR="00B531A6">
          <w:rPr>
            <w:noProof/>
            <w:webHidden/>
          </w:rPr>
        </w:r>
        <w:r w:rsidR="00B531A6">
          <w:rPr>
            <w:noProof/>
            <w:webHidden/>
          </w:rPr>
          <w:fldChar w:fldCharType="separate"/>
        </w:r>
        <w:r w:rsidR="00B531A6">
          <w:rPr>
            <w:noProof/>
            <w:webHidden/>
          </w:rPr>
          <w:t>18</w:t>
        </w:r>
        <w:r w:rsidR="00B531A6">
          <w:rPr>
            <w:noProof/>
            <w:webHidden/>
          </w:rPr>
          <w:fldChar w:fldCharType="end"/>
        </w:r>
      </w:hyperlink>
    </w:p>
    <w:p w:rsidR="007570B1" w:rsidRPr="007570B1" w:rsidRDefault="00B93C55" w:rsidP="00E35903">
      <w:pPr>
        <w:spacing w:line="360" w:lineRule="auto"/>
        <w:rPr>
          <w:lang w:val="de-DE"/>
        </w:rPr>
      </w:pPr>
      <w:r>
        <w:rPr>
          <w:lang w:val="de-DE"/>
        </w:rPr>
        <w:fldChar w:fldCharType="end"/>
      </w:r>
    </w:p>
    <w:sectPr w:rsidR="007570B1" w:rsidRPr="007570B1" w:rsidSect="00464EE8">
      <w:headerReference w:type="default" r:id="rId29"/>
      <w:footerReference w:type="default" r:id="rId3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160" w:rsidRDefault="007A6160">
      <w:pPr>
        <w:spacing w:line="240" w:lineRule="auto"/>
      </w:pPr>
      <w:r>
        <w:separator/>
      </w:r>
    </w:p>
    <w:p w:rsidR="007A6160" w:rsidRDefault="007A6160"/>
  </w:endnote>
  <w:endnote w:type="continuationSeparator" w:id="0">
    <w:p w:rsidR="007A6160" w:rsidRDefault="007A6160">
      <w:pPr>
        <w:spacing w:line="240" w:lineRule="auto"/>
      </w:pPr>
      <w:r>
        <w:continuationSeparator/>
      </w:r>
    </w:p>
    <w:p w:rsidR="007A6160" w:rsidRDefault="007A61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EC1" w:rsidRDefault="00760EC1" w:rsidP="005C4677">
    <w:pPr>
      <w:pBdr>
        <w:top w:val="outset" w:sz="12" w:space="1" w:color="auto"/>
      </w:pBdr>
    </w:pPr>
    <w:r>
      <w:rPr>
        <w:b/>
      </w:rPr>
      <w:t>Diplomarbeit_SVG</w:t>
    </w:r>
    <w:r>
      <w:tab/>
    </w:r>
    <w:r>
      <w:tab/>
    </w:r>
    <w:r>
      <w:tab/>
    </w:r>
    <w:r>
      <w:tab/>
    </w:r>
    <w:r>
      <w:tab/>
    </w:r>
    <w:r>
      <w:tab/>
    </w:r>
    <w:r>
      <w:tab/>
    </w:r>
    <w:r>
      <w:tab/>
    </w:r>
    <w:r>
      <w:tab/>
    </w:r>
    <w:r>
      <w:tab/>
      <w:t xml:space="preserve">Seite </w:t>
    </w:r>
    <w:r>
      <w:fldChar w:fldCharType="begin"/>
    </w:r>
    <w:r>
      <w:instrText>PAGE</w:instrText>
    </w:r>
    <w:r>
      <w:fldChar w:fldCharType="separate"/>
    </w:r>
    <w:r w:rsidR="00FB0A39">
      <w:rPr>
        <w:noProof/>
      </w:rPr>
      <w:t>10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EC1" w:rsidRDefault="00760EC1">
    <w:r>
      <w:rPr>
        <w:b/>
      </w:rPr>
      <w:t>Diplomarbeit_SVG</w:t>
    </w:r>
    <w:r>
      <w:tab/>
    </w:r>
    <w:r>
      <w:tab/>
    </w:r>
    <w:r>
      <w:tab/>
    </w:r>
    <w:r>
      <w:tab/>
    </w:r>
    <w:r>
      <w:tab/>
    </w:r>
    <w:r>
      <w:tab/>
    </w:r>
    <w:r>
      <w:tab/>
    </w:r>
    <w:r>
      <w:tab/>
    </w:r>
    <w:r>
      <w:tab/>
      <w:t xml:space="preserve">Seite </w:t>
    </w:r>
    <w:r>
      <w:fldChar w:fldCharType="begin"/>
    </w:r>
    <w:r>
      <w:instrText>PAGE</w:instrText>
    </w:r>
    <w:r>
      <w:fldChar w:fldCharType="separate"/>
    </w:r>
    <w:r w:rsidR="00FB0A39">
      <w:rPr>
        <w:noProof/>
      </w:rPr>
      <w:t>47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160" w:rsidRDefault="007A6160">
      <w:pPr>
        <w:spacing w:line="240" w:lineRule="auto"/>
      </w:pPr>
      <w:r>
        <w:separator/>
      </w:r>
    </w:p>
    <w:p w:rsidR="007A6160" w:rsidRDefault="007A6160"/>
  </w:footnote>
  <w:footnote w:type="continuationSeparator" w:id="0">
    <w:p w:rsidR="007A6160" w:rsidRDefault="007A6160">
      <w:pPr>
        <w:spacing w:line="240" w:lineRule="auto"/>
      </w:pPr>
      <w:r>
        <w:continuationSeparator/>
      </w:r>
    </w:p>
    <w:p w:rsidR="007A6160" w:rsidRDefault="007A6160"/>
  </w:footnote>
  <w:footnote w:id="1">
    <w:p w:rsidR="00760EC1" w:rsidRPr="003C0C70" w:rsidRDefault="00760EC1" w:rsidP="004342CE">
      <w:pPr>
        <w:pStyle w:val="FootnoteText"/>
      </w:pPr>
      <w:r>
        <w:rPr>
          <w:rStyle w:val="FootnoteReference"/>
        </w:rPr>
        <w:footnoteRef/>
      </w:r>
      <w:r w:rsidRPr="003C0C70">
        <w:t>Virtual Private Network</w:t>
      </w:r>
    </w:p>
  </w:footnote>
  <w:footnote w:id="2">
    <w:p w:rsidR="00760EC1" w:rsidRPr="003C0C70" w:rsidRDefault="00760EC1" w:rsidP="004342CE">
      <w:pPr>
        <w:pStyle w:val="FootnoteText"/>
      </w:pPr>
      <w:r>
        <w:rPr>
          <w:rStyle w:val="FootnoteReference"/>
        </w:rPr>
        <w:footnoteRef/>
      </w:r>
      <w:r w:rsidRPr="003C0C70">
        <w:t>TTS: Text zu Sprache</w:t>
      </w:r>
    </w:p>
  </w:footnote>
  <w:footnote w:id="3">
    <w:p w:rsidR="00760EC1" w:rsidRPr="00944E8F" w:rsidRDefault="00760EC1" w:rsidP="004342CE">
      <w:pPr>
        <w:pStyle w:val="FootnoteText"/>
      </w:pPr>
      <w:r>
        <w:rPr>
          <w:rStyle w:val="FootnoteReference"/>
        </w:rPr>
        <w:footnoteRef/>
      </w:r>
      <w:r w:rsidRPr="00944E8F">
        <w:t>Browser mit HTML-5</w:t>
      </w:r>
      <w:r>
        <w:t>-</w:t>
      </w:r>
      <w:r w:rsidRPr="00944E8F">
        <w:t>, Javascript</w:t>
      </w:r>
      <w:r>
        <w:t>-</w:t>
      </w:r>
      <w:r w:rsidRPr="00944E8F">
        <w:t>, Geolocation</w:t>
      </w:r>
      <w:r>
        <w:t>-</w:t>
      </w:r>
      <w:r w:rsidRPr="00944E8F">
        <w:t>, Videounterstützung</w:t>
      </w:r>
      <w:r>
        <w:t>, …</w:t>
      </w:r>
    </w:p>
  </w:footnote>
  <w:footnote w:id="4">
    <w:p w:rsidR="00760EC1" w:rsidRPr="00944E8F" w:rsidRDefault="00760EC1" w:rsidP="004342CE">
      <w:pPr>
        <w:pStyle w:val="FootnoteText"/>
      </w:pPr>
      <w:r>
        <w:rPr>
          <w:rStyle w:val="FootnoteReference"/>
        </w:rPr>
        <w:footnoteRef/>
      </w:r>
      <w:r w:rsidRPr="00944E8F">
        <w:t>Anbindung von anderen Geräten, um die Internetverbindung zu teilen</w:t>
      </w:r>
    </w:p>
  </w:footnote>
  <w:footnote w:id="5">
    <w:p w:rsidR="00760EC1" w:rsidRPr="00B94F68" w:rsidRDefault="00760EC1" w:rsidP="004342CE">
      <w:pPr>
        <w:pStyle w:val="FootnoteText"/>
      </w:pPr>
      <w:r>
        <w:rPr>
          <w:rStyle w:val="FootnoteReference"/>
        </w:rPr>
        <w:footnoteRef/>
      </w:r>
      <w:r w:rsidRPr="00B94F68">
        <w:t>Video-Container Format</w:t>
      </w:r>
    </w:p>
  </w:footnote>
  <w:footnote w:id="6">
    <w:p w:rsidR="00760EC1" w:rsidRPr="00B94F68" w:rsidRDefault="00760EC1" w:rsidP="004342CE">
      <w:pPr>
        <w:pStyle w:val="FootnoteText"/>
      </w:pPr>
      <w:r>
        <w:rPr>
          <w:rStyle w:val="FootnoteReference"/>
        </w:rPr>
        <w:footnoteRef/>
      </w:r>
      <w:r w:rsidRPr="00B94F68">
        <w:t>Near-Field-Communication: Direkte Datenübertragung (wie Infrarot)</w:t>
      </w:r>
    </w:p>
  </w:footnote>
  <w:footnote w:id="7">
    <w:p w:rsidR="00760EC1" w:rsidRPr="00031CA8" w:rsidRDefault="00760EC1" w:rsidP="004342CE">
      <w:pPr>
        <w:pStyle w:val="FootnoteText"/>
      </w:pPr>
      <w:r>
        <w:rPr>
          <w:rStyle w:val="FootnoteReference"/>
        </w:rPr>
        <w:footnoteRef/>
      </w:r>
      <w:r w:rsidRPr="00031CA8">
        <w:t>Schwerkraftsensor</w:t>
      </w:r>
    </w:p>
  </w:footnote>
  <w:footnote w:id="8">
    <w:p w:rsidR="00760EC1" w:rsidRPr="00031CA8" w:rsidRDefault="00760EC1" w:rsidP="004342CE">
      <w:pPr>
        <w:pStyle w:val="FootnoteText"/>
      </w:pPr>
      <w:r>
        <w:rPr>
          <w:rStyle w:val="FootnoteReference"/>
        </w:rPr>
        <w:footnoteRef/>
      </w:r>
      <w:r w:rsidRPr="00031CA8">
        <w:t>App für eine sanftere Bedienung</w:t>
      </w:r>
    </w:p>
  </w:footnote>
  <w:footnote w:id="9">
    <w:p w:rsidR="00760EC1" w:rsidRPr="00434A69" w:rsidRDefault="00760EC1" w:rsidP="004342CE">
      <w:pPr>
        <w:pStyle w:val="FootnoteText"/>
      </w:pPr>
      <w:r>
        <w:rPr>
          <w:rStyle w:val="FootnoteReference"/>
        </w:rPr>
        <w:footnoteRef/>
      </w:r>
      <w:r w:rsidRPr="00434A69">
        <w:t>Docking-Stationen</w:t>
      </w:r>
    </w:p>
  </w:footnote>
  <w:footnote w:id="10">
    <w:p w:rsidR="00760EC1" w:rsidRPr="00D82E70" w:rsidRDefault="00760EC1" w:rsidP="004342CE">
      <w:pPr>
        <w:pStyle w:val="FootnoteText"/>
      </w:pPr>
      <w:r>
        <w:rPr>
          <w:rStyle w:val="FootnoteReference"/>
        </w:rPr>
        <w:footnoteRef/>
      </w:r>
      <w:r w:rsidRPr="00D82E70">
        <w:t>Wi-Fi Protected Setup (Verbindungsherstellung mit Hotspot)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EC1" w:rsidRDefault="00760E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FCF"/>
    <w:multiLevelType w:val="hybridMultilevel"/>
    <w:tmpl w:val="F29E5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E7192B"/>
    <w:multiLevelType w:val="hybridMultilevel"/>
    <w:tmpl w:val="61D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5750"/>
    <w:multiLevelType w:val="hybridMultilevel"/>
    <w:tmpl w:val="B02E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A6F61"/>
    <w:multiLevelType w:val="hybridMultilevel"/>
    <w:tmpl w:val="5952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83C0A"/>
    <w:multiLevelType w:val="hybridMultilevel"/>
    <w:tmpl w:val="F35E0F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41E2D"/>
    <w:multiLevelType w:val="hybridMultilevel"/>
    <w:tmpl w:val="A700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C16D5"/>
    <w:multiLevelType w:val="hybridMultilevel"/>
    <w:tmpl w:val="4EC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31865"/>
    <w:multiLevelType w:val="hybridMultilevel"/>
    <w:tmpl w:val="18D0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04441"/>
    <w:multiLevelType w:val="hybridMultilevel"/>
    <w:tmpl w:val="536CF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1F1403"/>
    <w:multiLevelType w:val="hybridMultilevel"/>
    <w:tmpl w:val="F7FC4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CF1783"/>
    <w:multiLevelType w:val="hybridMultilevel"/>
    <w:tmpl w:val="65F0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524B3"/>
    <w:multiLevelType w:val="hybridMultilevel"/>
    <w:tmpl w:val="56A43C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0A9122C"/>
    <w:multiLevelType w:val="hybridMultilevel"/>
    <w:tmpl w:val="A4A48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356B19"/>
    <w:multiLevelType w:val="hybridMultilevel"/>
    <w:tmpl w:val="C6E0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21221"/>
    <w:multiLevelType w:val="hybridMultilevel"/>
    <w:tmpl w:val="4058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A24FF8"/>
    <w:multiLevelType w:val="hybridMultilevel"/>
    <w:tmpl w:val="3FE8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64CC1"/>
    <w:multiLevelType w:val="hybridMultilevel"/>
    <w:tmpl w:val="B6C43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125B7D"/>
    <w:multiLevelType w:val="hybridMultilevel"/>
    <w:tmpl w:val="19E4A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140EE2"/>
    <w:multiLevelType w:val="multilevel"/>
    <w:tmpl w:val="5948B3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49B31687"/>
    <w:multiLevelType w:val="hybridMultilevel"/>
    <w:tmpl w:val="BA06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A73ACE"/>
    <w:multiLevelType w:val="hybridMultilevel"/>
    <w:tmpl w:val="7396C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9C5B66"/>
    <w:multiLevelType w:val="hybridMultilevel"/>
    <w:tmpl w:val="628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7C2C5D"/>
    <w:multiLevelType w:val="hybridMultilevel"/>
    <w:tmpl w:val="3A14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7001E"/>
    <w:multiLevelType w:val="hybridMultilevel"/>
    <w:tmpl w:val="4B686B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FD176E"/>
    <w:multiLevelType w:val="hybridMultilevel"/>
    <w:tmpl w:val="322AD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7FF7AAC"/>
    <w:multiLevelType w:val="hybridMultilevel"/>
    <w:tmpl w:val="E6CEF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69EB2EB9"/>
    <w:multiLevelType w:val="hybridMultilevel"/>
    <w:tmpl w:val="3FD8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054CE2"/>
    <w:multiLevelType w:val="hybridMultilevel"/>
    <w:tmpl w:val="73424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03E3997"/>
    <w:multiLevelType w:val="hybridMultilevel"/>
    <w:tmpl w:val="4A7E13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nsid w:val="70D30E1A"/>
    <w:multiLevelType w:val="hybridMultilevel"/>
    <w:tmpl w:val="5A9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9C3F86"/>
    <w:multiLevelType w:val="hybridMultilevel"/>
    <w:tmpl w:val="72E05880"/>
    <w:lvl w:ilvl="0" w:tplc="4B14BC8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1BF0373"/>
    <w:multiLevelType w:val="hybridMultilevel"/>
    <w:tmpl w:val="DEE4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FE6E4B"/>
    <w:multiLevelType w:val="hybridMultilevel"/>
    <w:tmpl w:val="2322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E126C"/>
    <w:multiLevelType w:val="multilevel"/>
    <w:tmpl w:val="BD329F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74374279"/>
    <w:multiLevelType w:val="hybridMultilevel"/>
    <w:tmpl w:val="B71C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C170B4"/>
    <w:multiLevelType w:val="hybridMultilevel"/>
    <w:tmpl w:val="F340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032932"/>
    <w:multiLevelType w:val="hybridMultilevel"/>
    <w:tmpl w:val="3380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DE5561"/>
    <w:multiLevelType w:val="hybridMultilevel"/>
    <w:tmpl w:val="7E1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931EE2"/>
    <w:multiLevelType w:val="hybridMultilevel"/>
    <w:tmpl w:val="F1A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25"/>
  </w:num>
  <w:num w:numId="4">
    <w:abstractNumId w:val="30"/>
  </w:num>
  <w:num w:numId="5">
    <w:abstractNumId w:val="13"/>
  </w:num>
  <w:num w:numId="6">
    <w:abstractNumId w:val="19"/>
  </w:num>
  <w:num w:numId="7">
    <w:abstractNumId w:val="5"/>
  </w:num>
  <w:num w:numId="8">
    <w:abstractNumId w:val="31"/>
  </w:num>
  <w:num w:numId="9">
    <w:abstractNumId w:val="15"/>
  </w:num>
  <w:num w:numId="10">
    <w:abstractNumId w:val="2"/>
  </w:num>
  <w:num w:numId="11">
    <w:abstractNumId w:val="34"/>
  </w:num>
  <w:num w:numId="12">
    <w:abstractNumId w:val="37"/>
  </w:num>
  <w:num w:numId="13">
    <w:abstractNumId w:val="21"/>
  </w:num>
  <w:num w:numId="14">
    <w:abstractNumId w:val="22"/>
  </w:num>
  <w:num w:numId="15">
    <w:abstractNumId w:val="38"/>
  </w:num>
  <w:num w:numId="16">
    <w:abstractNumId w:val="7"/>
  </w:num>
  <w:num w:numId="17">
    <w:abstractNumId w:val="35"/>
  </w:num>
  <w:num w:numId="18">
    <w:abstractNumId w:val="29"/>
  </w:num>
  <w:num w:numId="19">
    <w:abstractNumId w:val="3"/>
  </w:num>
  <w:num w:numId="20">
    <w:abstractNumId w:val="6"/>
  </w:num>
  <w:num w:numId="21">
    <w:abstractNumId w:val="26"/>
  </w:num>
  <w:num w:numId="22">
    <w:abstractNumId w:val="0"/>
  </w:num>
  <w:num w:numId="23">
    <w:abstractNumId w:val="17"/>
  </w:num>
  <w:num w:numId="24">
    <w:abstractNumId w:val="23"/>
  </w:num>
  <w:num w:numId="25">
    <w:abstractNumId w:val="24"/>
  </w:num>
  <w:num w:numId="26">
    <w:abstractNumId w:val="9"/>
  </w:num>
  <w:num w:numId="27">
    <w:abstractNumId w:val="27"/>
  </w:num>
  <w:num w:numId="28">
    <w:abstractNumId w:val="16"/>
  </w:num>
  <w:num w:numId="29">
    <w:abstractNumId w:val="28"/>
  </w:num>
  <w:num w:numId="30">
    <w:abstractNumId w:val="20"/>
  </w:num>
  <w:num w:numId="31">
    <w:abstractNumId w:val="32"/>
  </w:num>
  <w:num w:numId="32">
    <w:abstractNumId w:val="10"/>
  </w:num>
  <w:num w:numId="33">
    <w:abstractNumId w:val="14"/>
  </w:num>
  <w:num w:numId="34">
    <w:abstractNumId w:val="4"/>
  </w:num>
  <w:num w:numId="35">
    <w:abstractNumId w:val="36"/>
  </w:num>
  <w:num w:numId="36">
    <w:abstractNumId w:val="11"/>
  </w:num>
  <w:num w:numId="37">
    <w:abstractNumId w:val="1"/>
  </w:num>
  <w:num w:numId="38">
    <w:abstractNumId w:val="12"/>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66FAC"/>
    <w:rsid w:val="00003334"/>
    <w:rsid w:val="0001038E"/>
    <w:rsid w:val="000210D0"/>
    <w:rsid w:val="00031CA8"/>
    <w:rsid w:val="0004171A"/>
    <w:rsid w:val="0004450A"/>
    <w:rsid w:val="00050DC7"/>
    <w:rsid w:val="000533FB"/>
    <w:rsid w:val="00054627"/>
    <w:rsid w:val="0005548F"/>
    <w:rsid w:val="000735F7"/>
    <w:rsid w:val="000826C6"/>
    <w:rsid w:val="000862EB"/>
    <w:rsid w:val="000C374A"/>
    <w:rsid w:val="000C54E2"/>
    <w:rsid w:val="000D2CC1"/>
    <w:rsid w:val="000D7542"/>
    <w:rsid w:val="00103EBF"/>
    <w:rsid w:val="00111747"/>
    <w:rsid w:val="001241ED"/>
    <w:rsid w:val="001351B6"/>
    <w:rsid w:val="00156611"/>
    <w:rsid w:val="00175D94"/>
    <w:rsid w:val="00181FA2"/>
    <w:rsid w:val="00182E3C"/>
    <w:rsid w:val="001854DD"/>
    <w:rsid w:val="00185940"/>
    <w:rsid w:val="0019059D"/>
    <w:rsid w:val="00195A33"/>
    <w:rsid w:val="001B1B4D"/>
    <w:rsid w:val="001B5B27"/>
    <w:rsid w:val="001C0E4D"/>
    <w:rsid w:val="001C4D98"/>
    <w:rsid w:val="001E520E"/>
    <w:rsid w:val="001F1D96"/>
    <w:rsid w:val="00201C91"/>
    <w:rsid w:val="00206D04"/>
    <w:rsid w:val="002151BA"/>
    <w:rsid w:val="00222F09"/>
    <w:rsid w:val="00225227"/>
    <w:rsid w:val="0023669A"/>
    <w:rsid w:val="002376DC"/>
    <w:rsid w:val="00255B99"/>
    <w:rsid w:val="002622B6"/>
    <w:rsid w:val="00270674"/>
    <w:rsid w:val="00292785"/>
    <w:rsid w:val="002B07A9"/>
    <w:rsid w:val="002C0DD7"/>
    <w:rsid w:val="002C24C1"/>
    <w:rsid w:val="002E3C72"/>
    <w:rsid w:val="002F3385"/>
    <w:rsid w:val="002F4A04"/>
    <w:rsid w:val="00305988"/>
    <w:rsid w:val="0030746C"/>
    <w:rsid w:val="0031076D"/>
    <w:rsid w:val="003159F4"/>
    <w:rsid w:val="00332829"/>
    <w:rsid w:val="0035132C"/>
    <w:rsid w:val="00355292"/>
    <w:rsid w:val="00367074"/>
    <w:rsid w:val="003747EE"/>
    <w:rsid w:val="00381051"/>
    <w:rsid w:val="00385B38"/>
    <w:rsid w:val="00387ECC"/>
    <w:rsid w:val="00392C32"/>
    <w:rsid w:val="003B6815"/>
    <w:rsid w:val="003C0C70"/>
    <w:rsid w:val="003C3A53"/>
    <w:rsid w:val="003D3BB5"/>
    <w:rsid w:val="003D3BE0"/>
    <w:rsid w:val="003D7A50"/>
    <w:rsid w:val="003E1749"/>
    <w:rsid w:val="003F027F"/>
    <w:rsid w:val="003F35CD"/>
    <w:rsid w:val="00402716"/>
    <w:rsid w:val="00411395"/>
    <w:rsid w:val="00416AD2"/>
    <w:rsid w:val="004332F4"/>
    <w:rsid w:val="00434128"/>
    <w:rsid w:val="004342CE"/>
    <w:rsid w:val="00434A69"/>
    <w:rsid w:val="00464EE8"/>
    <w:rsid w:val="00466FAC"/>
    <w:rsid w:val="00481697"/>
    <w:rsid w:val="0049005A"/>
    <w:rsid w:val="004B7F7D"/>
    <w:rsid w:val="004C006B"/>
    <w:rsid w:val="004E088A"/>
    <w:rsid w:val="00500A7D"/>
    <w:rsid w:val="00514960"/>
    <w:rsid w:val="00526D1E"/>
    <w:rsid w:val="00530EFB"/>
    <w:rsid w:val="0054628D"/>
    <w:rsid w:val="005471ED"/>
    <w:rsid w:val="005544AA"/>
    <w:rsid w:val="00557C49"/>
    <w:rsid w:val="00572F51"/>
    <w:rsid w:val="005746BF"/>
    <w:rsid w:val="00581326"/>
    <w:rsid w:val="0058746D"/>
    <w:rsid w:val="005B30C6"/>
    <w:rsid w:val="005B7DB5"/>
    <w:rsid w:val="005C4677"/>
    <w:rsid w:val="005C7D0A"/>
    <w:rsid w:val="005E3669"/>
    <w:rsid w:val="005F2473"/>
    <w:rsid w:val="00602EA9"/>
    <w:rsid w:val="0062553F"/>
    <w:rsid w:val="00633348"/>
    <w:rsid w:val="0064306D"/>
    <w:rsid w:val="006565AF"/>
    <w:rsid w:val="00663BA4"/>
    <w:rsid w:val="00682C2B"/>
    <w:rsid w:val="006A67D2"/>
    <w:rsid w:val="006B0C22"/>
    <w:rsid w:val="006C79CE"/>
    <w:rsid w:val="006D0768"/>
    <w:rsid w:val="006D3369"/>
    <w:rsid w:val="006E6257"/>
    <w:rsid w:val="006F6414"/>
    <w:rsid w:val="006F67A9"/>
    <w:rsid w:val="0070178F"/>
    <w:rsid w:val="00731132"/>
    <w:rsid w:val="00740A0E"/>
    <w:rsid w:val="00742B50"/>
    <w:rsid w:val="007469EC"/>
    <w:rsid w:val="007570B1"/>
    <w:rsid w:val="00760EC1"/>
    <w:rsid w:val="0076474E"/>
    <w:rsid w:val="00780198"/>
    <w:rsid w:val="007A30C8"/>
    <w:rsid w:val="007A6160"/>
    <w:rsid w:val="007E28ED"/>
    <w:rsid w:val="007E471F"/>
    <w:rsid w:val="007F6F4C"/>
    <w:rsid w:val="008216AA"/>
    <w:rsid w:val="00823492"/>
    <w:rsid w:val="00830394"/>
    <w:rsid w:val="00830CF4"/>
    <w:rsid w:val="008327A0"/>
    <w:rsid w:val="00893A2F"/>
    <w:rsid w:val="008B65D8"/>
    <w:rsid w:val="008E59B1"/>
    <w:rsid w:val="00905253"/>
    <w:rsid w:val="00917F71"/>
    <w:rsid w:val="00942017"/>
    <w:rsid w:val="00944E8F"/>
    <w:rsid w:val="009530AD"/>
    <w:rsid w:val="00980535"/>
    <w:rsid w:val="00985865"/>
    <w:rsid w:val="0098624D"/>
    <w:rsid w:val="009B5BE8"/>
    <w:rsid w:val="009C6AAA"/>
    <w:rsid w:val="009D6819"/>
    <w:rsid w:val="009D74E2"/>
    <w:rsid w:val="009E02C6"/>
    <w:rsid w:val="00A06F85"/>
    <w:rsid w:val="00A33A0F"/>
    <w:rsid w:val="00A7722B"/>
    <w:rsid w:val="00A865DA"/>
    <w:rsid w:val="00AB1DE1"/>
    <w:rsid w:val="00AC33A9"/>
    <w:rsid w:val="00AD3A1B"/>
    <w:rsid w:val="00AD4944"/>
    <w:rsid w:val="00AF5F5C"/>
    <w:rsid w:val="00B305E0"/>
    <w:rsid w:val="00B34E68"/>
    <w:rsid w:val="00B4074D"/>
    <w:rsid w:val="00B4324C"/>
    <w:rsid w:val="00B531A6"/>
    <w:rsid w:val="00B5532F"/>
    <w:rsid w:val="00B83EB1"/>
    <w:rsid w:val="00B863EE"/>
    <w:rsid w:val="00B93C55"/>
    <w:rsid w:val="00B94F68"/>
    <w:rsid w:val="00BA400D"/>
    <w:rsid w:val="00BA5864"/>
    <w:rsid w:val="00BC6BCD"/>
    <w:rsid w:val="00BD3E25"/>
    <w:rsid w:val="00BD4949"/>
    <w:rsid w:val="00BD6709"/>
    <w:rsid w:val="00BE29EB"/>
    <w:rsid w:val="00BF5DD6"/>
    <w:rsid w:val="00BF68A8"/>
    <w:rsid w:val="00BF755E"/>
    <w:rsid w:val="00C066D5"/>
    <w:rsid w:val="00C06D0B"/>
    <w:rsid w:val="00C2590E"/>
    <w:rsid w:val="00C43B55"/>
    <w:rsid w:val="00C57F9C"/>
    <w:rsid w:val="00C65C1C"/>
    <w:rsid w:val="00C75911"/>
    <w:rsid w:val="00C80CCF"/>
    <w:rsid w:val="00CC2CE0"/>
    <w:rsid w:val="00D0370C"/>
    <w:rsid w:val="00D120D0"/>
    <w:rsid w:val="00D450DF"/>
    <w:rsid w:val="00D72A14"/>
    <w:rsid w:val="00D77B94"/>
    <w:rsid w:val="00D82E70"/>
    <w:rsid w:val="00D8632D"/>
    <w:rsid w:val="00DA31C5"/>
    <w:rsid w:val="00DD1E37"/>
    <w:rsid w:val="00DD5D3C"/>
    <w:rsid w:val="00DD70FA"/>
    <w:rsid w:val="00DF07BD"/>
    <w:rsid w:val="00DF62AD"/>
    <w:rsid w:val="00E11A81"/>
    <w:rsid w:val="00E256BC"/>
    <w:rsid w:val="00E35903"/>
    <w:rsid w:val="00E51AA9"/>
    <w:rsid w:val="00E7729B"/>
    <w:rsid w:val="00EA75C5"/>
    <w:rsid w:val="00EB5B8C"/>
    <w:rsid w:val="00EC1155"/>
    <w:rsid w:val="00EF628D"/>
    <w:rsid w:val="00F14B75"/>
    <w:rsid w:val="00F1525B"/>
    <w:rsid w:val="00F22C75"/>
    <w:rsid w:val="00F26140"/>
    <w:rsid w:val="00F5288B"/>
    <w:rsid w:val="00F61B62"/>
    <w:rsid w:val="00F65EDC"/>
    <w:rsid w:val="00F93A5D"/>
    <w:rsid w:val="00F93E35"/>
    <w:rsid w:val="00F94290"/>
    <w:rsid w:val="00FA1436"/>
    <w:rsid w:val="00FB04F1"/>
    <w:rsid w:val="00FB0A39"/>
    <w:rsid w:val="00FB27D2"/>
    <w:rsid w:val="00FB5096"/>
    <w:rsid w:val="00FC5F75"/>
    <w:rsid w:val="00FD60DC"/>
    <w:rsid w:val="00FF40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128"/>
    <w:pPr>
      <w:spacing w:after="0"/>
    </w:pPr>
    <w:rPr>
      <w:rFonts w:ascii="Cambria" w:eastAsia="Arial" w:hAnsi="Cambria" w:cs="Arial"/>
      <w:color w:val="000000"/>
      <w:sz w:val="24"/>
      <w:lang w:val="de-AT"/>
    </w:rPr>
  </w:style>
  <w:style w:type="paragraph" w:styleId="Heading1">
    <w:name w:val="heading 1"/>
    <w:basedOn w:val="Normal"/>
    <w:next w:val="Normal"/>
    <w:autoRedefine/>
    <w:qFormat/>
    <w:rsid w:val="009B5BE8"/>
    <w:pPr>
      <w:pBdr>
        <w:bottom w:val="single" w:sz="4" w:space="1" w:color="E36C0A" w:themeColor="accent6" w:themeShade="BF"/>
      </w:pBdr>
      <w:spacing w:before="200"/>
      <w:outlineLvl w:val="0"/>
    </w:pPr>
    <w:rPr>
      <w:rFonts w:eastAsia="Trebuchet MS" w:cs="Trebuchet MS"/>
      <w:i/>
      <w:sz w:val="40"/>
    </w:rPr>
  </w:style>
  <w:style w:type="paragraph" w:styleId="Heading2">
    <w:name w:val="heading 2"/>
    <w:basedOn w:val="Normal"/>
    <w:next w:val="Normal"/>
    <w:autoRedefine/>
    <w:qFormat/>
    <w:rsid w:val="00E7729B"/>
    <w:pPr>
      <w:spacing w:before="300"/>
      <w:outlineLvl w:val="1"/>
    </w:pPr>
    <w:rPr>
      <w:rFonts w:eastAsia="Trebuchet MS" w:cs="Trebuchet MS"/>
      <w:sz w:val="40"/>
      <w:u w:val="single" w:color="E36C0A" w:themeColor="accent6" w:themeShade="BF"/>
    </w:rPr>
  </w:style>
  <w:style w:type="paragraph" w:styleId="Heading3">
    <w:name w:val="heading 3"/>
    <w:basedOn w:val="Normal"/>
    <w:next w:val="Normal"/>
    <w:qFormat/>
    <w:rsid w:val="007A30C8"/>
    <w:pPr>
      <w:spacing w:before="160"/>
      <w:outlineLvl w:val="2"/>
    </w:pPr>
    <w:rPr>
      <w:rFonts w:ascii="Trebuchet MS" w:eastAsia="Trebuchet MS" w:hAnsi="Trebuchet MS" w:cs="Trebuchet MS"/>
      <w:b/>
      <w:color w:val="666666"/>
      <w:sz w:val="28"/>
    </w:rPr>
  </w:style>
  <w:style w:type="paragraph" w:styleId="Heading4">
    <w:name w:val="heading 4"/>
    <w:basedOn w:val="Normal"/>
    <w:next w:val="Normal"/>
    <w:qFormat/>
    <w:rsid w:val="006B0C22"/>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rsid w:val="006B0C22"/>
    <w:pPr>
      <w:spacing w:before="160"/>
      <w:outlineLvl w:val="4"/>
    </w:pPr>
    <w:rPr>
      <w:rFonts w:ascii="Trebuchet MS" w:eastAsia="Trebuchet MS" w:hAnsi="Trebuchet MS" w:cs="Trebuchet MS"/>
      <w:color w:val="666666"/>
      <w:sz w:val="22"/>
    </w:rPr>
  </w:style>
  <w:style w:type="paragraph" w:styleId="Heading6">
    <w:name w:val="heading 6"/>
    <w:basedOn w:val="Normal"/>
    <w:next w:val="Normal"/>
    <w:rsid w:val="006B0C22"/>
    <w:pPr>
      <w:spacing w:before="160"/>
      <w:outlineLvl w:val="5"/>
    </w:pPr>
    <w:rPr>
      <w:rFonts w:ascii="Trebuchet MS" w:eastAsia="Trebuchet MS" w:hAnsi="Trebuchet MS" w:cs="Trebuchet MS"/>
      <w:i/>
      <w:color w:val="666666"/>
      <w:sz w:val="22"/>
    </w:rPr>
  </w:style>
  <w:style w:type="paragraph" w:styleId="Heading7">
    <w:name w:val="heading 7"/>
    <w:basedOn w:val="Heading2"/>
    <w:next w:val="Heading3"/>
    <w:link w:val="Heading7Char"/>
    <w:uiPriority w:val="9"/>
    <w:unhideWhenUsed/>
    <w:qFormat/>
    <w:rsid w:val="00181FA2"/>
    <w:pPr>
      <w:keepNext/>
      <w:keepLines/>
      <w:outlineLvl w:val="6"/>
    </w:pPr>
    <w:rPr>
      <w:rFonts w:eastAsiaTheme="majorEastAsia" w:cstheme="majorBidi"/>
      <w:iCs/>
      <w:color w:val="404040" w:themeColor="text1" w:themeTint="BF"/>
      <w:sz w:val="36"/>
    </w:rPr>
  </w:style>
  <w:style w:type="paragraph" w:styleId="Heading8">
    <w:name w:val="heading 8"/>
    <w:basedOn w:val="Normal"/>
    <w:next w:val="Normal"/>
    <w:link w:val="Heading8Char"/>
    <w:uiPriority w:val="9"/>
    <w:unhideWhenUsed/>
    <w:qFormat/>
    <w:rsid w:val="00434A69"/>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B0C22"/>
    <w:rPr>
      <w:rFonts w:ascii="Trebuchet MS" w:eastAsia="Trebuchet MS" w:hAnsi="Trebuchet MS" w:cs="Trebuchet MS"/>
      <w:sz w:val="42"/>
    </w:rPr>
  </w:style>
  <w:style w:type="paragraph" w:styleId="Subtitle">
    <w:name w:val="Subtitle"/>
    <w:basedOn w:val="Normal"/>
    <w:next w:val="Normal"/>
    <w:rsid w:val="006B0C22"/>
    <w:pPr>
      <w:spacing w:after="200"/>
    </w:pPr>
    <w:rPr>
      <w:rFonts w:ascii="Trebuchet MS" w:eastAsia="Trebuchet MS" w:hAnsi="Trebuchet MS" w:cs="Trebuchet MS"/>
      <w:i/>
      <w:color w:val="666666"/>
      <w:sz w:val="26"/>
    </w:rPr>
  </w:style>
  <w:style w:type="paragraph" w:styleId="TOC1">
    <w:name w:val="toc 1"/>
    <w:basedOn w:val="Normal"/>
    <w:next w:val="Normal"/>
    <w:autoRedefine/>
    <w:uiPriority w:val="39"/>
    <w:unhideWhenUsed/>
    <w:rsid w:val="000826C6"/>
    <w:pPr>
      <w:spacing w:before="360" w:after="360"/>
    </w:pPr>
    <w:rPr>
      <w:rFonts w:asciiTheme="minorHAnsi" w:hAnsiTheme="minorHAnsi"/>
      <w:b/>
      <w:bCs/>
      <w:caps/>
      <w:sz w:val="22"/>
      <w:u w:val="single"/>
    </w:rPr>
  </w:style>
  <w:style w:type="paragraph" w:styleId="TOC2">
    <w:name w:val="toc 2"/>
    <w:basedOn w:val="Normal"/>
    <w:next w:val="Normal"/>
    <w:autoRedefine/>
    <w:uiPriority w:val="39"/>
    <w:unhideWhenUsed/>
    <w:rsid w:val="00DD1E37"/>
    <w:rPr>
      <w:rFonts w:asciiTheme="minorHAnsi" w:hAnsiTheme="minorHAnsi"/>
      <w:b/>
      <w:bCs/>
      <w:smallCaps/>
      <w:sz w:val="22"/>
    </w:rPr>
  </w:style>
  <w:style w:type="paragraph" w:styleId="TOC3">
    <w:name w:val="toc 3"/>
    <w:basedOn w:val="Normal"/>
    <w:next w:val="Normal"/>
    <w:autoRedefine/>
    <w:uiPriority w:val="39"/>
    <w:unhideWhenUsed/>
    <w:rsid w:val="003B6815"/>
    <w:rPr>
      <w:rFonts w:asciiTheme="minorHAnsi" w:hAnsiTheme="minorHAnsi"/>
      <w:smallCaps/>
      <w:sz w:val="22"/>
    </w:rPr>
  </w:style>
  <w:style w:type="paragraph" w:styleId="TOC4">
    <w:name w:val="toc 4"/>
    <w:basedOn w:val="Normal"/>
    <w:next w:val="Normal"/>
    <w:autoRedefine/>
    <w:uiPriority w:val="39"/>
    <w:unhideWhenUsed/>
    <w:rsid w:val="0098624D"/>
    <w:rPr>
      <w:rFonts w:asciiTheme="minorHAnsi" w:hAnsiTheme="minorHAnsi"/>
      <w:sz w:val="22"/>
    </w:rPr>
  </w:style>
  <w:style w:type="paragraph" w:styleId="TOC5">
    <w:name w:val="toc 5"/>
    <w:basedOn w:val="Normal"/>
    <w:next w:val="Normal"/>
    <w:autoRedefine/>
    <w:uiPriority w:val="39"/>
    <w:unhideWhenUsed/>
    <w:rsid w:val="0098624D"/>
    <w:rPr>
      <w:rFonts w:asciiTheme="minorHAnsi" w:hAnsiTheme="minorHAnsi"/>
      <w:sz w:val="22"/>
    </w:rPr>
  </w:style>
  <w:style w:type="paragraph" w:styleId="TOC6">
    <w:name w:val="toc 6"/>
    <w:basedOn w:val="Normal"/>
    <w:next w:val="Normal"/>
    <w:autoRedefine/>
    <w:uiPriority w:val="39"/>
    <w:unhideWhenUsed/>
    <w:rsid w:val="0098624D"/>
    <w:rPr>
      <w:rFonts w:asciiTheme="minorHAnsi" w:hAnsiTheme="minorHAnsi"/>
      <w:sz w:val="22"/>
    </w:rPr>
  </w:style>
  <w:style w:type="paragraph" w:styleId="TOC7">
    <w:name w:val="toc 7"/>
    <w:basedOn w:val="Normal"/>
    <w:next w:val="Normal"/>
    <w:autoRedefine/>
    <w:uiPriority w:val="39"/>
    <w:unhideWhenUsed/>
    <w:rsid w:val="0098624D"/>
    <w:rPr>
      <w:rFonts w:asciiTheme="minorHAnsi" w:hAnsiTheme="minorHAnsi"/>
      <w:sz w:val="22"/>
    </w:rPr>
  </w:style>
  <w:style w:type="paragraph" w:styleId="TOC8">
    <w:name w:val="toc 8"/>
    <w:basedOn w:val="Normal"/>
    <w:next w:val="Normal"/>
    <w:autoRedefine/>
    <w:uiPriority w:val="39"/>
    <w:unhideWhenUsed/>
    <w:rsid w:val="0098624D"/>
    <w:rPr>
      <w:rFonts w:asciiTheme="minorHAnsi" w:hAnsiTheme="minorHAnsi"/>
      <w:sz w:val="22"/>
    </w:rPr>
  </w:style>
  <w:style w:type="paragraph" w:styleId="TOC9">
    <w:name w:val="toc 9"/>
    <w:basedOn w:val="Normal"/>
    <w:next w:val="Normal"/>
    <w:autoRedefine/>
    <w:uiPriority w:val="39"/>
    <w:unhideWhenUsed/>
    <w:rsid w:val="0098624D"/>
    <w:rPr>
      <w:rFonts w:asciiTheme="minorHAnsi" w:hAnsiTheme="minorHAnsi"/>
      <w:sz w:val="22"/>
    </w:rPr>
  </w:style>
  <w:style w:type="character" w:styleId="Hyperlink">
    <w:name w:val="Hyperlink"/>
    <w:basedOn w:val="DefaultParagraphFont"/>
    <w:uiPriority w:val="99"/>
    <w:unhideWhenUsed/>
    <w:rsid w:val="0098624D"/>
    <w:rPr>
      <w:color w:val="0000FF" w:themeColor="hyperlink"/>
      <w:u w:val="single"/>
    </w:rPr>
  </w:style>
  <w:style w:type="paragraph" w:styleId="Header">
    <w:name w:val="header"/>
    <w:basedOn w:val="Normal"/>
    <w:link w:val="HeaderChar"/>
    <w:uiPriority w:val="99"/>
    <w:unhideWhenUsed/>
    <w:rsid w:val="0098624D"/>
    <w:pPr>
      <w:tabs>
        <w:tab w:val="center" w:pos="4536"/>
        <w:tab w:val="right" w:pos="9072"/>
      </w:tabs>
      <w:spacing w:line="240" w:lineRule="auto"/>
    </w:pPr>
  </w:style>
  <w:style w:type="character" w:customStyle="1" w:styleId="HeaderChar">
    <w:name w:val="Header Char"/>
    <w:basedOn w:val="DefaultParagraphFont"/>
    <w:link w:val="Header"/>
    <w:uiPriority w:val="99"/>
    <w:rsid w:val="0098624D"/>
    <w:rPr>
      <w:rFonts w:ascii="Arial" w:eastAsia="Arial" w:hAnsi="Arial" w:cs="Arial"/>
      <w:color w:val="000000"/>
    </w:rPr>
  </w:style>
  <w:style w:type="paragraph" w:styleId="Footer">
    <w:name w:val="footer"/>
    <w:basedOn w:val="Normal"/>
    <w:link w:val="FooterChar"/>
    <w:uiPriority w:val="99"/>
    <w:unhideWhenUsed/>
    <w:rsid w:val="0098624D"/>
    <w:pPr>
      <w:tabs>
        <w:tab w:val="center" w:pos="4536"/>
        <w:tab w:val="right" w:pos="9072"/>
      </w:tabs>
      <w:spacing w:line="240" w:lineRule="auto"/>
    </w:pPr>
  </w:style>
  <w:style w:type="character" w:customStyle="1" w:styleId="FooterChar">
    <w:name w:val="Footer Char"/>
    <w:basedOn w:val="DefaultParagraphFont"/>
    <w:link w:val="Footer"/>
    <w:uiPriority w:val="99"/>
    <w:rsid w:val="0098624D"/>
    <w:rPr>
      <w:rFonts w:ascii="Arial" w:eastAsia="Arial" w:hAnsi="Arial" w:cs="Arial"/>
      <w:color w:val="000000"/>
    </w:rPr>
  </w:style>
  <w:style w:type="character" w:styleId="IntenseEmphasis">
    <w:name w:val="Intense Emphasis"/>
    <w:basedOn w:val="DefaultParagraphFont"/>
    <w:uiPriority w:val="21"/>
    <w:qFormat/>
    <w:rsid w:val="0098624D"/>
    <w:rPr>
      <w:rFonts w:ascii="Cambria" w:hAnsi="Cambria"/>
      <w:b/>
      <w:bCs/>
      <w:i w:val="0"/>
      <w:iCs/>
      <w:color w:val="E36C0A" w:themeColor="accent6" w:themeShade="BF"/>
      <w:sz w:val="44"/>
    </w:rPr>
  </w:style>
  <w:style w:type="paragraph" w:styleId="IntenseQuote">
    <w:name w:val="Intense Quote"/>
    <w:basedOn w:val="Heading1"/>
    <w:next w:val="Heading2"/>
    <w:link w:val="IntenseQuoteChar"/>
    <w:uiPriority w:val="30"/>
    <w:qFormat/>
    <w:rsid w:val="00181FA2"/>
    <w:pPr>
      <w:pBdr>
        <w:bottom w:val="single" w:sz="4" w:space="4" w:color="E36C0A" w:themeColor="accent6" w:themeShade="BF"/>
      </w:pBdr>
      <w:spacing w:after="280"/>
      <w:ind w:right="936"/>
    </w:pPr>
    <w:rPr>
      <w:bCs/>
      <w:i w:val="0"/>
      <w:iCs/>
      <w:smallCaps/>
      <w:color w:val="000000" w:themeColor="text1"/>
    </w:rPr>
  </w:style>
  <w:style w:type="character" w:customStyle="1" w:styleId="IntenseQuoteChar">
    <w:name w:val="Intense Quote Char"/>
    <w:basedOn w:val="DefaultParagraphFont"/>
    <w:link w:val="IntenseQuote"/>
    <w:uiPriority w:val="30"/>
    <w:rsid w:val="00181FA2"/>
    <w:rPr>
      <w:rFonts w:ascii="Cambria" w:eastAsia="Trebuchet MS" w:hAnsi="Cambria" w:cs="Trebuchet MS"/>
      <w:bCs/>
      <w:i/>
      <w:iCs/>
      <w:smallCaps/>
      <w:color w:val="000000" w:themeColor="text1"/>
      <w:sz w:val="40"/>
    </w:rPr>
  </w:style>
  <w:style w:type="character" w:styleId="BookTitle">
    <w:name w:val="Book Title"/>
    <w:basedOn w:val="DefaultParagraphFont"/>
    <w:uiPriority w:val="33"/>
    <w:qFormat/>
    <w:rsid w:val="0035132C"/>
    <w:rPr>
      <w:rFonts w:ascii="Cambria" w:hAnsi="Cambria"/>
      <w:b/>
      <w:bCs/>
      <w:smallCaps/>
      <w:spacing w:val="5"/>
      <w:sz w:val="40"/>
      <w:bdr w:val="none" w:sz="0" w:space="0" w:color="auto"/>
    </w:rPr>
  </w:style>
  <w:style w:type="paragraph" w:styleId="NoSpacing">
    <w:name w:val="No Spacing"/>
    <w:link w:val="NoSpacingChar"/>
    <w:uiPriority w:val="1"/>
    <w:qFormat/>
    <w:rsid w:val="00411395"/>
    <w:pPr>
      <w:spacing w:after="0" w:line="240" w:lineRule="auto"/>
    </w:pPr>
    <w:rPr>
      <w:rFonts w:ascii="Arial" w:eastAsia="Arial" w:hAnsi="Arial" w:cs="Arial"/>
      <w:color w:val="000000"/>
    </w:rPr>
  </w:style>
  <w:style w:type="paragraph" w:styleId="Quote">
    <w:name w:val="Quote"/>
    <w:basedOn w:val="Normal"/>
    <w:next w:val="Normal"/>
    <w:link w:val="QuoteChar"/>
    <w:uiPriority w:val="29"/>
    <w:qFormat/>
    <w:rsid w:val="00682C2B"/>
    <w:rPr>
      <w:i/>
      <w:iCs/>
      <w:color w:val="000000" w:themeColor="text1"/>
      <w:sz w:val="32"/>
      <w:u w:val="single"/>
    </w:rPr>
  </w:style>
  <w:style w:type="character" w:customStyle="1" w:styleId="QuoteChar">
    <w:name w:val="Quote Char"/>
    <w:basedOn w:val="DefaultParagraphFont"/>
    <w:link w:val="Quote"/>
    <w:uiPriority w:val="29"/>
    <w:rsid w:val="00682C2B"/>
    <w:rPr>
      <w:rFonts w:ascii="Cambria" w:eastAsia="Arial" w:hAnsi="Cambria" w:cs="Arial"/>
      <w:i/>
      <w:iCs/>
      <w:color w:val="000000" w:themeColor="text1"/>
      <w:sz w:val="32"/>
      <w:u w:val="single"/>
    </w:rPr>
  </w:style>
  <w:style w:type="character" w:styleId="Strong">
    <w:name w:val="Strong"/>
    <w:basedOn w:val="DefaultParagraphFont"/>
    <w:uiPriority w:val="22"/>
    <w:qFormat/>
    <w:rsid w:val="00581326"/>
    <w:rPr>
      <w:rFonts w:ascii="Cambria" w:hAnsi="Cambria"/>
      <w:b/>
      <w:bCs/>
      <w:sz w:val="40"/>
    </w:rPr>
  </w:style>
  <w:style w:type="table" w:styleId="TableGrid">
    <w:name w:val="Table Grid"/>
    <w:basedOn w:val="TableNormal"/>
    <w:uiPriority w:val="59"/>
    <w:rsid w:val="00682C2B"/>
    <w:pPr>
      <w:spacing w:after="0" w:line="240" w:lineRule="auto"/>
      <w:ind w:left="709" w:hanging="709"/>
      <w:jc w:val="center"/>
    </w:pPr>
    <w:rPr>
      <w:rFonts w:eastAsiaTheme="minorHAnsi"/>
      <w:lang w:val="de-A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2C2B"/>
    <w:pPr>
      <w:ind w:left="720" w:hanging="709"/>
      <w:contextualSpacing/>
      <w:jc w:val="center"/>
    </w:pPr>
    <w:rPr>
      <w:rFonts w:asciiTheme="minorHAnsi" w:eastAsiaTheme="minorHAnsi" w:hAnsiTheme="minorHAnsi" w:cstheme="minorBidi"/>
      <w:color w:val="auto"/>
      <w:lang w:eastAsia="en-US"/>
    </w:rPr>
  </w:style>
  <w:style w:type="character" w:styleId="Emphasis">
    <w:name w:val="Emphasis"/>
    <w:basedOn w:val="DefaultParagraphFont"/>
    <w:uiPriority w:val="20"/>
    <w:qFormat/>
    <w:rsid w:val="00181FA2"/>
    <w:rPr>
      <w:i/>
      <w:iCs/>
    </w:rPr>
  </w:style>
  <w:style w:type="character" w:styleId="SubtleReference">
    <w:name w:val="Subtle Reference"/>
    <w:basedOn w:val="DefaultParagraphFont"/>
    <w:uiPriority w:val="31"/>
    <w:qFormat/>
    <w:rsid w:val="00181FA2"/>
    <w:rPr>
      <w:smallCaps/>
      <w:color w:val="C0504D" w:themeColor="accent2"/>
      <w:u w:val="single"/>
    </w:rPr>
  </w:style>
  <w:style w:type="character" w:customStyle="1" w:styleId="Heading7Char">
    <w:name w:val="Heading 7 Char"/>
    <w:basedOn w:val="DefaultParagraphFont"/>
    <w:link w:val="Heading7"/>
    <w:uiPriority w:val="9"/>
    <w:rsid w:val="00181FA2"/>
    <w:rPr>
      <w:rFonts w:ascii="Cambria" w:eastAsiaTheme="majorEastAsia" w:hAnsi="Cambria" w:cstheme="majorBidi"/>
      <w:b/>
      <w:iCs/>
      <w:color w:val="404040" w:themeColor="text1" w:themeTint="BF"/>
      <w:sz w:val="36"/>
    </w:rPr>
  </w:style>
  <w:style w:type="paragraph" w:styleId="TableofFigures">
    <w:name w:val="table of figures"/>
    <w:basedOn w:val="Normal"/>
    <w:next w:val="Normal"/>
    <w:uiPriority w:val="99"/>
    <w:unhideWhenUsed/>
    <w:rsid w:val="00B34E68"/>
    <w:rPr>
      <w:rFonts w:asciiTheme="minorHAnsi" w:hAnsiTheme="minorHAnsi"/>
      <w:i/>
      <w:iCs/>
      <w:sz w:val="20"/>
      <w:szCs w:val="20"/>
    </w:rPr>
  </w:style>
  <w:style w:type="paragraph" w:styleId="BalloonText">
    <w:name w:val="Balloon Text"/>
    <w:basedOn w:val="Normal"/>
    <w:link w:val="BalloonTextChar"/>
    <w:uiPriority w:val="99"/>
    <w:semiHidden/>
    <w:unhideWhenUsed/>
    <w:rsid w:val="00FA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6"/>
    <w:rPr>
      <w:rFonts w:ascii="Tahoma" w:eastAsia="Arial" w:hAnsi="Tahoma" w:cs="Tahoma"/>
      <w:color w:val="000000"/>
      <w:sz w:val="16"/>
      <w:szCs w:val="16"/>
    </w:rPr>
  </w:style>
  <w:style w:type="paragraph" w:styleId="Caption">
    <w:name w:val="caption"/>
    <w:basedOn w:val="Normal"/>
    <w:next w:val="Normal"/>
    <w:uiPriority w:val="35"/>
    <w:unhideWhenUsed/>
    <w:qFormat/>
    <w:rsid w:val="00FA1436"/>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FB5096"/>
    <w:pPr>
      <w:spacing w:line="240" w:lineRule="auto"/>
    </w:pPr>
    <w:rPr>
      <w:sz w:val="20"/>
      <w:szCs w:val="20"/>
    </w:rPr>
  </w:style>
  <w:style w:type="character" w:customStyle="1" w:styleId="FootnoteTextChar">
    <w:name w:val="Footnote Text Char"/>
    <w:basedOn w:val="DefaultParagraphFont"/>
    <w:link w:val="FootnoteText"/>
    <w:uiPriority w:val="99"/>
    <w:semiHidden/>
    <w:rsid w:val="00FB5096"/>
    <w:rPr>
      <w:rFonts w:ascii="Cambria" w:eastAsia="Arial" w:hAnsi="Cambria" w:cs="Arial"/>
      <w:color w:val="000000"/>
      <w:sz w:val="20"/>
      <w:szCs w:val="20"/>
    </w:rPr>
  </w:style>
  <w:style w:type="character" w:styleId="FootnoteReference">
    <w:name w:val="footnote reference"/>
    <w:basedOn w:val="DefaultParagraphFont"/>
    <w:uiPriority w:val="99"/>
    <w:semiHidden/>
    <w:unhideWhenUsed/>
    <w:rsid w:val="00FB5096"/>
    <w:rPr>
      <w:vertAlign w:val="superscript"/>
    </w:rPr>
  </w:style>
  <w:style w:type="table" w:styleId="MediumShading2-Accent3">
    <w:name w:val="Medium Shading 2 Accent 3"/>
    <w:basedOn w:val="TableNormal"/>
    <w:uiPriority w:val="64"/>
    <w:rsid w:val="00E256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56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8Char">
    <w:name w:val="Heading 8 Char"/>
    <w:basedOn w:val="DefaultParagraphFont"/>
    <w:link w:val="Heading8"/>
    <w:uiPriority w:val="9"/>
    <w:rsid w:val="00434A69"/>
    <w:rPr>
      <w:rFonts w:asciiTheme="majorHAnsi" w:eastAsiaTheme="majorEastAsia" w:hAnsiTheme="majorHAnsi" w:cstheme="majorBidi"/>
      <w:color w:val="404040" w:themeColor="text1" w:themeTint="BF"/>
      <w:sz w:val="20"/>
      <w:szCs w:val="20"/>
      <w:lang w:val="de-AT"/>
    </w:rPr>
  </w:style>
  <w:style w:type="character" w:styleId="PlaceholderText">
    <w:name w:val="Placeholder Text"/>
    <w:basedOn w:val="DefaultParagraphFont"/>
    <w:uiPriority w:val="99"/>
    <w:semiHidden/>
    <w:rsid w:val="003C3A53"/>
    <w:rPr>
      <w:color w:val="808080"/>
    </w:rPr>
  </w:style>
  <w:style w:type="table" w:styleId="LightShading-Accent6">
    <w:name w:val="Light Shading Accent 6"/>
    <w:basedOn w:val="TableNormal"/>
    <w:uiPriority w:val="60"/>
    <w:rsid w:val="00BF5DD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5">
    <w:name w:val="Light List Accent 5"/>
    <w:basedOn w:val="TableNormal"/>
    <w:uiPriority w:val="61"/>
    <w:rsid w:val="00BF5DD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6">
    <w:name w:val="Medium Grid 2 Accent 6"/>
    <w:basedOn w:val="TableNormal"/>
    <w:uiPriority w:val="68"/>
    <w:rsid w:val="00BF5DD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customStyle="1" w:styleId="webkit-html-comment">
    <w:name w:val="webkit-html-comment"/>
    <w:basedOn w:val="DefaultParagraphFont"/>
    <w:rsid w:val="002C0DD7"/>
  </w:style>
  <w:style w:type="character" w:customStyle="1" w:styleId="webkit-html-tag">
    <w:name w:val="webkit-html-tag"/>
    <w:basedOn w:val="DefaultParagraphFont"/>
    <w:rsid w:val="002C0DD7"/>
  </w:style>
  <w:style w:type="character" w:customStyle="1" w:styleId="webkit-html-attribute-name">
    <w:name w:val="webkit-html-attribute-name"/>
    <w:basedOn w:val="DefaultParagraphFont"/>
    <w:rsid w:val="002C0DD7"/>
  </w:style>
  <w:style w:type="character" w:customStyle="1" w:styleId="webkit-html-attribute-value">
    <w:name w:val="webkit-html-attribute-value"/>
    <w:basedOn w:val="DefaultParagraphFont"/>
    <w:rsid w:val="002C0DD7"/>
  </w:style>
  <w:style w:type="character" w:customStyle="1" w:styleId="Fehler">
    <w:name w:val="Fehler"/>
    <w:uiPriority w:val="1"/>
    <w:qFormat/>
    <w:rsid w:val="00416AD2"/>
    <w:rPr>
      <w:bCs/>
      <w:color w:val="0070C0"/>
      <w:lang w:val="de-AT"/>
    </w:rPr>
  </w:style>
  <w:style w:type="paragraph" w:styleId="Revision">
    <w:name w:val="Revision"/>
    <w:hidden/>
    <w:uiPriority w:val="99"/>
    <w:semiHidden/>
    <w:rsid w:val="00416AD2"/>
    <w:pPr>
      <w:spacing w:after="0" w:line="240" w:lineRule="auto"/>
    </w:pPr>
    <w:rPr>
      <w:rFonts w:ascii="Cambria" w:eastAsia="Arial" w:hAnsi="Cambria" w:cs="Arial"/>
      <w:color w:val="000000"/>
      <w:sz w:val="24"/>
      <w:lang w:val="de-AT"/>
    </w:rPr>
  </w:style>
  <w:style w:type="character" w:customStyle="1" w:styleId="NoSpacingChar">
    <w:name w:val="No Spacing Char"/>
    <w:basedOn w:val="DefaultParagraphFont"/>
    <w:link w:val="NoSpacing"/>
    <w:uiPriority w:val="1"/>
    <w:rsid w:val="00893A2F"/>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4128"/>
    <w:pPr>
      <w:spacing w:after="0"/>
    </w:pPr>
    <w:rPr>
      <w:rFonts w:ascii="Cambria" w:eastAsia="Arial" w:hAnsi="Cambria" w:cs="Arial"/>
      <w:color w:val="000000"/>
      <w:sz w:val="24"/>
    </w:rPr>
  </w:style>
  <w:style w:type="paragraph" w:styleId="Heading1">
    <w:name w:val="heading 1"/>
    <w:basedOn w:val="Normal"/>
    <w:next w:val="Normal"/>
    <w:autoRedefine/>
    <w:rsid w:val="007F6F4C"/>
    <w:pPr>
      <w:pBdr>
        <w:bottom w:val="single" w:sz="4" w:space="1" w:color="E36C0A" w:themeColor="accent6" w:themeShade="BF"/>
      </w:pBdr>
      <w:spacing w:before="200"/>
      <w:outlineLvl w:val="0"/>
    </w:pPr>
    <w:rPr>
      <w:rFonts w:eastAsia="Trebuchet MS" w:cs="Trebuchet MS"/>
      <w:i/>
      <w:sz w:val="40"/>
    </w:rPr>
  </w:style>
  <w:style w:type="paragraph" w:styleId="Heading2">
    <w:name w:val="heading 2"/>
    <w:basedOn w:val="Normal"/>
    <w:next w:val="Normal"/>
    <w:autoRedefine/>
    <w:rsid w:val="00225227"/>
    <w:pPr>
      <w:spacing w:before="300"/>
      <w:outlineLvl w:val="1"/>
    </w:pPr>
    <w:rPr>
      <w:rFonts w:eastAsia="Trebuchet MS" w:cs="Trebuchet MS"/>
      <w:color w:val="000000" w:themeColor="text1"/>
      <w:sz w:val="32"/>
      <w:u w:val="single" w:color="E36C0A" w:themeColor="accent6" w:themeShade="BF"/>
    </w:rPr>
  </w:style>
  <w:style w:type="paragraph" w:styleId="Heading3">
    <w:name w:val="heading 3"/>
    <w:basedOn w:val="Normal"/>
    <w:next w:val="Normal"/>
    <w:rsid w:val="007A30C8"/>
    <w:pPr>
      <w:spacing w:before="160"/>
      <w:outlineLvl w:val="2"/>
    </w:pPr>
    <w:rPr>
      <w:rFonts w:ascii="Trebuchet MS" w:eastAsia="Trebuchet MS" w:hAnsi="Trebuchet MS" w:cs="Trebuchet MS"/>
      <w:b/>
      <w:color w:val="666666"/>
      <w:sz w:val="28"/>
    </w:rPr>
  </w:style>
  <w:style w:type="paragraph" w:styleId="Heading4">
    <w:name w:val="heading 4"/>
    <w:basedOn w:val="Normal"/>
    <w:next w:val="Normal"/>
    <w:pPr>
      <w:spacing w:before="160"/>
      <w:outlineLvl w:val="3"/>
    </w:pPr>
    <w:rPr>
      <w:rFonts w:ascii="Trebuchet MS" w:eastAsia="Trebuchet MS" w:hAnsi="Trebuchet MS" w:cs="Trebuchet MS"/>
      <w:color w:val="666666"/>
      <w:sz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rPr>
  </w:style>
  <w:style w:type="paragraph" w:styleId="Heading7">
    <w:name w:val="heading 7"/>
    <w:basedOn w:val="Heading2"/>
    <w:next w:val="Heading3"/>
    <w:link w:val="Heading7Char"/>
    <w:uiPriority w:val="9"/>
    <w:unhideWhenUsed/>
    <w:qFormat/>
    <w:rsid w:val="00181FA2"/>
    <w:pPr>
      <w:keepNext/>
      <w:keepLines/>
      <w:outlineLvl w:val="6"/>
    </w:pPr>
    <w:rPr>
      <w:rFonts w:eastAsiaTheme="majorEastAsia" w:cstheme="majorBidi"/>
      <w:iCs/>
      <w:color w:val="404040" w:themeColor="text1" w:themeTint="B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TOC1">
    <w:name w:val="toc 1"/>
    <w:basedOn w:val="Normal"/>
    <w:next w:val="Normal"/>
    <w:autoRedefine/>
    <w:uiPriority w:val="39"/>
    <w:unhideWhenUsed/>
    <w:rsid w:val="000826C6"/>
    <w:pPr>
      <w:tabs>
        <w:tab w:val="left" w:pos="390"/>
        <w:tab w:val="right" w:pos="9350"/>
      </w:tabs>
      <w:spacing w:before="360" w:after="360"/>
    </w:pPr>
    <w:rPr>
      <w:b/>
      <w:bCs/>
      <w:caps/>
      <w:noProof/>
      <w:szCs w:val="24"/>
      <w:u w:val="single"/>
    </w:rPr>
  </w:style>
  <w:style w:type="paragraph" w:styleId="TOC2">
    <w:name w:val="toc 2"/>
    <w:basedOn w:val="Normal"/>
    <w:next w:val="Normal"/>
    <w:autoRedefine/>
    <w:uiPriority w:val="39"/>
    <w:unhideWhenUsed/>
    <w:rsid w:val="00DD1E37"/>
    <w:pPr>
      <w:tabs>
        <w:tab w:val="right" w:pos="9350"/>
      </w:tabs>
    </w:pPr>
    <w:rPr>
      <w:b/>
      <w:bCs/>
      <w:smallCaps/>
      <w:noProof/>
      <w:szCs w:val="24"/>
    </w:rPr>
  </w:style>
  <w:style w:type="paragraph" w:styleId="TOC3">
    <w:name w:val="toc 3"/>
    <w:basedOn w:val="Normal"/>
    <w:next w:val="Normal"/>
    <w:autoRedefine/>
    <w:uiPriority w:val="39"/>
    <w:unhideWhenUsed/>
    <w:rsid w:val="003B6815"/>
    <w:rPr>
      <w:rFonts w:asciiTheme="minorHAnsi" w:hAnsiTheme="minorHAnsi"/>
      <w:smallCaps/>
    </w:rPr>
  </w:style>
  <w:style w:type="paragraph" w:styleId="TOC4">
    <w:name w:val="toc 4"/>
    <w:basedOn w:val="Normal"/>
    <w:next w:val="Normal"/>
    <w:autoRedefine/>
    <w:uiPriority w:val="39"/>
    <w:unhideWhenUsed/>
    <w:rsid w:val="0098624D"/>
    <w:rPr>
      <w:rFonts w:asciiTheme="minorHAnsi" w:hAnsiTheme="minorHAnsi"/>
    </w:rPr>
  </w:style>
  <w:style w:type="paragraph" w:styleId="TOC5">
    <w:name w:val="toc 5"/>
    <w:basedOn w:val="Normal"/>
    <w:next w:val="Normal"/>
    <w:autoRedefine/>
    <w:uiPriority w:val="39"/>
    <w:unhideWhenUsed/>
    <w:rsid w:val="0098624D"/>
    <w:rPr>
      <w:rFonts w:asciiTheme="minorHAnsi" w:hAnsiTheme="minorHAnsi"/>
    </w:rPr>
  </w:style>
  <w:style w:type="paragraph" w:styleId="TOC6">
    <w:name w:val="toc 6"/>
    <w:basedOn w:val="Normal"/>
    <w:next w:val="Normal"/>
    <w:autoRedefine/>
    <w:uiPriority w:val="39"/>
    <w:unhideWhenUsed/>
    <w:rsid w:val="0098624D"/>
    <w:rPr>
      <w:rFonts w:asciiTheme="minorHAnsi" w:hAnsiTheme="minorHAnsi"/>
    </w:rPr>
  </w:style>
  <w:style w:type="paragraph" w:styleId="TOC7">
    <w:name w:val="toc 7"/>
    <w:basedOn w:val="Normal"/>
    <w:next w:val="Normal"/>
    <w:autoRedefine/>
    <w:uiPriority w:val="39"/>
    <w:unhideWhenUsed/>
    <w:rsid w:val="0098624D"/>
    <w:rPr>
      <w:rFonts w:asciiTheme="minorHAnsi" w:hAnsiTheme="minorHAnsi"/>
    </w:rPr>
  </w:style>
  <w:style w:type="paragraph" w:styleId="TOC8">
    <w:name w:val="toc 8"/>
    <w:basedOn w:val="Normal"/>
    <w:next w:val="Normal"/>
    <w:autoRedefine/>
    <w:uiPriority w:val="39"/>
    <w:unhideWhenUsed/>
    <w:rsid w:val="0098624D"/>
    <w:rPr>
      <w:rFonts w:asciiTheme="minorHAnsi" w:hAnsiTheme="minorHAnsi"/>
    </w:rPr>
  </w:style>
  <w:style w:type="paragraph" w:styleId="TOC9">
    <w:name w:val="toc 9"/>
    <w:basedOn w:val="Normal"/>
    <w:next w:val="Normal"/>
    <w:autoRedefine/>
    <w:uiPriority w:val="39"/>
    <w:unhideWhenUsed/>
    <w:rsid w:val="0098624D"/>
    <w:rPr>
      <w:rFonts w:asciiTheme="minorHAnsi" w:hAnsiTheme="minorHAnsi"/>
    </w:rPr>
  </w:style>
  <w:style w:type="character" w:styleId="Hyperlink">
    <w:name w:val="Hyperlink"/>
    <w:basedOn w:val="DefaultParagraphFont"/>
    <w:uiPriority w:val="99"/>
    <w:unhideWhenUsed/>
    <w:rsid w:val="0098624D"/>
    <w:rPr>
      <w:color w:val="0000FF" w:themeColor="hyperlink"/>
      <w:u w:val="single"/>
    </w:rPr>
  </w:style>
  <w:style w:type="paragraph" w:styleId="Header">
    <w:name w:val="header"/>
    <w:basedOn w:val="Normal"/>
    <w:link w:val="HeaderChar"/>
    <w:uiPriority w:val="99"/>
    <w:unhideWhenUsed/>
    <w:rsid w:val="0098624D"/>
    <w:pPr>
      <w:tabs>
        <w:tab w:val="center" w:pos="4536"/>
        <w:tab w:val="right" w:pos="9072"/>
      </w:tabs>
      <w:spacing w:line="240" w:lineRule="auto"/>
    </w:pPr>
  </w:style>
  <w:style w:type="character" w:customStyle="1" w:styleId="HeaderChar">
    <w:name w:val="Header Char"/>
    <w:basedOn w:val="DefaultParagraphFont"/>
    <w:link w:val="Header"/>
    <w:uiPriority w:val="99"/>
    <w:rsid w:val="0098624D"/>
    <w:rPr>
      <w:rFonts w:ascii="Arial" w:eastAsia="Arial" w:hAnsi="Arial" w:cs="Arial"/>
      <w:color w:val="000000"/>
    </w:rPr>
  </w:style>
  <w:style w:type="paragraph" w:styleId="Footer">
    <w:name w:val="footer"/>
    <w:basedOn w:val="Normal"/>
    <w:link w:val="FooterChar"/>
    <w:uiPriority w:val="99"/>
    <w:unhideWhenUsed/>
    <w:rsid w:val="0098624D"/>
    <w:pPr>
      <w:tabs>
        <w:tab w:val="center" w:pos="4536"/>
        <w:tab w:val="right" w:pos="9072"/>
      </w:tabs>
      <w:spacing w:line="240" w:lineRule="auto"/>
    </w:pPr>
  </w:style>
  <w:style w:type="character" w:customStyle="1" w:styleId="FooterChar">
    <w:name w:val="Footer Char"/>
    <w:basedOn w:val="DefaultParagraphFont"/>
    <w:link w:val="Footer"/>
    <w:uiPriority w:val="99"/>
    <w:rsid w:val="0098624D"/>
    <w:rPr>
      <w:rFonts w:ascii="Arial" w:eastAsia="Arial" w:hAnsi="Arial" w:cs="Arial"/>
      <w:color w:val="000000"/>
    </w:rPr>
  </w:style>
  <w:style w:type="character" w:styleId="IntenseEmphasis">
    <w:name w:val="Intense Emphasis"/>
    <w:basedOn w:val="DefaultParagraphFont"/>
    <w:uiPriority w:val="21"/>
    <w:qFormat/>
    <w:rsid w:val="0098624D"/>
    <w:rPr>
      <w:rFonts w:ascii="Cambria" w:hAnsi="Cambria"/>
      <w:b/>
      <w:bCs/>
      <w:i w:val="0"/>
      <w:iCs/>
      <w:color w:val="E36C0A" w:themeColor="accent6" w:themeShade="BF"/>
      <w:sz w:val="44"/>
    </w:rPr>
  </w:style>
  <w:style w:type="paragraph" w:styleId="IntenseQuote">
    <w:name w:val="Intense Quote"/>
    <w:basedOn w:val="Heading1"/>
    <w:next w:val="Heading2"/>
    <w:link w:val="IntenseQuoteChar"/>
    <w:uiPriority w:val="30"/>
    <w:qFormat/>
    <w:rsid w:val="00181FA2"/>
    <w:pPr>
      <w:pBdr>
        <w:bottom w:val="single" w:sz="4" w:space="4" w:color="E36C0A" w:themeColor="accent6" w:themeShade="BF"/>
      </w:pBdr>
      <w:spacing w:after="280"/>
      <w:ind w:right="936"/>
    </w:pPr>
    <w:rPr>
      <w:bCs/>
      <w:i w:val="0"/>
      <w:iCs/>
      <w:smallCaps/>
      <w:color w:val="000000" w:themeColor="text1"/>
      <w14:shadow w14:blurRad="50800" w14:dist="50800" w14:dir="5400000" w14:sx="0" w14:sy="0" w14:kx="0" w14:ky="0" w14:algn="ctr">
        <w14:schemeClr w14:val="bg1"/>
      </w14:shadow>
    </w:rPr>
  </w:style>
  <w:style w:type="character" w:customStyle="1" w:styleId="IntenseQuoteChar">
    <w:name w:val="Intense Quote Char"/>
    <w:basedOn w:val="DefaultParagraphFont"/>
    <w:link w:val="IntenseQuote"/>
    <w:uiPriority w:val="30"/>
    <w:rsid w:val="00181FA2"/>
    <w:rPr>
      <w:rFonts w:ascii="Cambria" w:eastAsia="Trebuchet MS" w:hAnsi="Cambria" w:cs="Trebuchet MS"/>
      <w:bCs/>
      <w:i/>
      <w:iCs/>
      <w:smallCaps/>
      <w:color w:val="000000" w:themeColor="text1"/>
      <w:sz w:val="40"/>
      <w14:shadow w14:blurRad="50800" w14:dist="50800" w14:dir="5400000" w14:sx="0" w14:sy="0" w14:kx="0" w14:ky="0" w14:algn="ctr">
        <w14:schemeClr w14:val="bg1"/>
      </w14:shadow>
    </w:rPr>
  </w:style>
  <w:style w:type="character" w:styleId="BookTitle">
    <w:name w:val="Book Title"/>
    <w:basedOn w:val="DefaultParagraphFont"/>
    <w:uiPriority w:val="33"/>
    <w:qFormat/>
    <w:rsid w:val="0035132C"/>
    <w:rPr>
      <w:rFonts w:ascii="Cambria" w:hAnsi="Cambria"/>
      <w:b/>
      <w:bCs/>
      <w:smallCaps/>
      <w:spacing w:val="5"/>
      <w:sz w:val="40"/>
      <w:bdr w:val="none" w:sz="0" w:space="0" w:color="auto"/>
    </w:rPr>
  </w:style>
  <w:style w:type="paragraph" w:styleId="NoSpacing">
    <w:name w:val="No Spacing"/>
    <w:uiPriority w:val="1"/>
    <w:qFormat/>
    <w:rsid w:val="00411395"/>
    <w:pPr>
      <w:spacing w:after="0" w:line="240" w:lineRule="auto"/>
    </w:pPr>
    <w:rPr>
      <w:rFonts w:ascii="Arial" w:eastAsia="Arial" w:hAnsi="Arial" w:cs="Arial"/>
      <w:color w:val="000000"/>
    </w:rPr>
  </w:style>
  <w:style w:type="paragraph" w:styleId="Quote">
    <w:name w:val="Quote"/>
    <w:basedOn w:val="Normal"/>
    <w:next w:val="Normal"/>
    <w:link w:val="QuoteChar"/>
    <w:uiPriority w:val="29"/>
    <w:qFormat/>
    <w:rsid w:val="00682C2B"/>
    <w:rPr>
      <w:i/>
      <w:iCs/>
      <w:color w:val="000000" w:themeColor="text1"/>
      <w:sz w:val="32"/>
      <w:u w:val="single"/>
    </w:rPr>
  </w:style>
  <w:style w:type="character" w:customStyle="1" w:styleId="QuoteChar">
    <w:name w:val="Quote Char"/>
    <w:basedOn w:val="DefaultParagraphFont"/>
    <w:link w:val="Quote"/>
    <w:uiPriority w:val="29"/>
    <w:rsid w:val="00682C2B"/>
    <w:rPr>
      <w:rFonts w:ascii="Cambria" w:eastAsia="Arial" w:hAnsi="Cambria" w:cs="Arial"/>
      <w:i/>
      <w:iCs/>
      <w:color w:val="000000" w:themeColor="text1"/>
      <w:sz w:val="32"/>
      <w:u w:val="single"/>
    </w:rPr>
  </w:style>
  <w:style w:type="character" w:styleId="Strong">
    <w:name w:val="Strong"/>
    <w:basedOn w:val="DefaultParagraphFont"/>
    <w:uiPriority w:val="22"/>
    <w:qFormat/>
    <w:rsid w:val="00581326"/>
    <w:rPr>
      <w:rFonts w:ascii="Cambria" w:hAnsi="Cambria"/>
      <w:b/>
      <w:bCs/>
      <w:sz w:val="40"/>
    </w:rPr>
  </w:style>
  <w:style w:type="table" w:styleId="TableGrid">
    <w:name w:val="Table Grid"/>
    <w:basedOn w:val="TableNormal"/>
    <w:uiPriority w:val="59"/>
    <w:rsid w:val="00682C2B"/>
    <w:pPr>
      <w:spacing w:after="0" w:line="240" w:lineRule="auto"/>
      <w:ind w:left="709" w:hanging="709"/>
      <w:jc w:val="center"/>
    </w:pPr>
    <w:rPr>
      <w:rFonts w:eastAsiaTheme="minorHAnsi"/>
      <w:lang w:val="de-AT"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82C2B"/>
    <w:pPr>
      <w:ind w:left="720" w:hanging="709"/>
      <w:contextualSpacing/>
      <w:jc w:val="center"/>
    </w:pPr>
    <w:rPr>
      <w:rFonts w:asciiTheme="minorHAnsi" w:eastAsiaTheme="minorHAnsi" w:hAnsiTheme="minorHAnsi" w:cstheme="minorBidi"/>
      <w:color w:val="auto"/>
      <w:lang w:val="de-AT" w:eastAsia="en-US"/>
    </w:rPr>
  </w:style>
  <w:style w:type="character" w:styleId="Emphasis">
    <w:name w:val="Emphasis"/>
    <w:basedOn w:val="DefaultParagraphFont"/>
    <w:uiPriority w:val="20"/>
    <w:qFormat/>
    <w:rsid w:val="00181FA2"/>
    <w:rPr>
      <w:i/>
      <w:iCs/>
    </w:rPr>
  </w:style>
  <w:style w:type="character" w:styleId="SubtleReference">
    <w:name w:val="Subtle Reference"/>
    <w:basedOn w:val="DefaultParagraphFont"/>
    <w:uiPriority w:val="31"/>
    <w:qFormat/>
    <w:rsid w:val="00181FA2"/>
    <w:rPr>
      <w:smallCaps/>
      <w:color w:val="C0504D" w:themeColor="accent2"/>
      <w:u w:val="single"/>
    </w:rPr>
  </w:style>
  <w:style w:type="character" w:customStyle="1" w:styleId="Heading7Char">
    <w:name w:val="Heading 7 Char"/>
    <w:basedOn w:val="DefaultParagraphFont"/>
    <w:link w:val="Heading7"/>
    <w:uiPriority w:val="9"/>
    <w:rsid w:val="00181FA2"/>
    <w:rPr>
      <w:rFonts w:ascii="Cambria" w:eastAsiaTheme="majorEastAsia" w:hAnsi="Cambria" w:cstheme="majorBidi"/>
      <w:b/>
      <w:iCs/>
      <w:color w:val="404040" w:themeColor="text1" w:themeTint="BF"/>
      <w:sz w:val="36"/>
    </w:rPr>
  </w:style>
  <w:style w:type="paragraph" w:styleId="TableofFigures">
    <w:name w:val="table of figures"/>
    <w:basedOn w:val="Normal"/>
    <w:next w:val="Normal"/>
    <w:uiPriority w:val="99"/>
    <w:unhideWhenUsed/>
    <w:rsid w:val="00B34E68"/>
    <w:rPr>
      <w:rFonts w:asciiTheme="minorHAnsi" w:hAnsiTheme="minorHAnsi"/>
      <w:i/>
      <w:iCs/>
      <w:sz w:val="20"/>
      <w:szCs w:val="20"/>
    </w:rPr>
  </w:style>
  <w:style w:type="paragraph" w:styleId="BalloonText">
    <w:name w:val="Balloon Text"/>
    <w:basedOn w:val="Normal"/>
    <w:link w:val="BalloonTextChar"/>
    <w:uiPriority w:val="99"/>
    <w:semiHidden/>
    <w:unhideWhenUsed/>
    <w:rsid w:val="00FA14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36"/>
    <w:rPr>
      <w:rFonts w:ascii="Tahoma" w:eastAsia="Arial" w:hAnsi="Tahoma" w:cs="Tahoma"/>
      <w:color w:val="000000"/>
      <w:sz w:val="16"/>
      <w:szCs w:val="16"/>
    </w:rPr>
  </w:style>
  <w:style w:type="paragraph" w:styleId="Caption">
    <w:name w:val="caption"/>
    <w:basedOn w:val="Normal"/>
    <w:next w:val="Normal"/>
    <w:uiPriority w:val="35"/>
    <w:unhideWhenUsed/>
    <w:qFormat/>
    <w:rsid w:val="00FA143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027">
      <w:bodyDiv w:val="1"/>
      <w:marLeft w:val="72"/>
      <w:marRight w:val="0"/>
      <w:marTop w:val="0"/>
      <w:marBottom w:val="120"/>
      <w:divBdr>
        <w:top w:val="none" w:sz="0" w:space="0" w:color="auto"/>
        <w:left w:val="none" w:sz="0" w:space="0" w:color="auto"/>
        <w:bottom w:val="none" w:sz="0" w:space="0" w:color="auto"/>
        <w:right w:val="none" w:sz="0" w:space="0" w:color="auto"/>
      </w:divBdr>
      <w:divsChild>
        <w:div w:id="70582923">
          <w:marLeft w:val="0"/>
          <w:marRight w:val="0"/>
          <w:marTop w:val="0"/>
          <w:marBottom w:val="0"/>
          <w:divBdr>
            <w:top w:val="none" w:sz="0" w:space="0" w:color="auto"/>
            <w:left w:val="none" w:sz="0" w:space="0" w:color="auto"/>
            <w:bottom w:val="none" w:sz="0" w:space="0" w:color="auto"/>
            <w:right w:val="none" w:sz="0" w:space="0" w:color="auto"/>
          </w:divBdr>
        </w:div>
      </w:divsChild>
    </w:div>
    <w:div w:id="88818043">
      <w:bodyDiv w:val="1"/>
      <w:marLeft w:val="72"/>
      <w:marRight w:val="0"/>
      <w:marTop w:val="0"/>
      <w:marBottom w:val="120"/>
      <w:divBdr>
        <w:top w:val="none" w:sz="0" w:space="0" w:color="auto"/>
        <w:left w:val="none" w:sz="0" w:space="0" w:color="auto"/>
        <w:bottom w:val="none" w:sz="0" w:space="0" w:color="auto"/>
        <w:right w:val="none" w:sz="0" w:space="0" w:color="auto"/>
      </w:divBdr>
      <w:divsChild>
        <w:div w:id="496001344">
          <w:marLeft w:val="0"/>
          <w:marRight w:val="0"/>
          <w:marTop w:val="0"/>
          <w:marBottom w:val="0"/>
          <w:divBdr>
            <w:top w:val="none" w:sz="0" w:space="0" w:color="auto"/>
            <w:left w:val="none" w:sz="0" w:space="0" w:color="auto"/>
            <w:bottom w:val="none" w:sz="0" w:space="0" w:color="auto"/>
            <w:right w:val="none" w:sz="0" w:space="0" w:color="auto"/>
          </w:divBdr>
        </w:div>
      </w:divsChild>
    </w:div>
    <w:div w:id="246502528">
      <w:bodyDiv w:val="1"/>
      <w:marLeft w:val="0"/>
      <w:marRight w:val="0"/>
      <w:marTop w:val="0"/>
      <w:marBottom w:val="0"/>
      <w:divBdr>
        <w:top w:val="none" w:sz="0" w:space="0" w:color="auto"/>
        <w:left w:val="none" w:sz="0" w:space="0" w:color="auto"/>
        <w:bottom w:val="none" w:sz="0" w:space="0" w:color="auto"/>
        <w:right w:val="none" w:sz="0" w:space="0" w:color="auto"/>
      </w:divBdr>
    </w:div>
    <w:div w:id="309290093">
      <w:bodyDiv w:val="1"/>
      <w:marLeft w:val="0"/>
      <w:marRight w:val="0"/>
      <w:marTop w:val="0"/>
      <w:marBottom w:val="0"/>
      <w:divBdr>
        <w:top w:val="none" w:sz="0" w:space="0" w:color="auto"/>
        <w:left w:val="none" w:sz="0" w:space="0" w:color="auto"/>
        <w:bottom w:val="none" w:sz="0" w:space="0" w:color="auto"/>
        <w:right w:val="none" w:sz="0" w:space="0" w:color="auto"/>
      </w:divBdr>
    </w:div>
    <w:div w:id="950163611">
      <w:bodyDiv w:val="1"/>
      <w:marLeft w:val="0"/>
      <w:marRight w:val="0"/>
      <w:marTop w:val="0"/>
      <w:marBottom w:val="0"/>
      <w:divBdr>
        <w:top w:val="none" w:sz="0" w:space="0" w:color="auto"/>
        <w:left w:val="none" w:sz="0" w:space="0" w:color="auto"/>
        <w:bottom w:val="none" w:sz="0" w:space="0" w:color="auto"/>
        <w:right w:val="none" w:sz="0" w:space="0" w:color="auto"/>
      </w:divBdr>
    </w:div>
    <w:div w:id="1717973950">
      <w:bodyDiv w:val="1"/>
      <w:marLeft w:val="0"/>
      <w:marRight w:val="0"/>
      <w:marTop w:val="0"/>
      <w:marBottom w:val="0"/>
      <w:divBdr>
        <w:top w:val="none" w:sz="0" w:space="0" w:color="auto"/>
        <w:left w:val="none" w:sz="0" w:space="0" w:color="auto"/>
        <w:bottom w:val="none" w:sz="0" w:space="0" w:color="auto"/>
        <w:right w:val="none" w:sz="0" w:space="0" w:color="auto"/>
      </w:divBdr>
    </w:div>
    <w:div w:id="1837572288">
      <w:bodyDiv w:val="1"/>
      <w:marLeft w:val="0"/>
      <w:marRight w:val="0"/>
      <w:marTop w:val="0"/>
      <w:marBottom w:val="0"/>
      <w:divBdr>
        <w:top w:val="none" w:sz="0" w:space="0" w:color="auto"/>
        <w:left w:val="none" w:sz="0" w:space="0" w:color="auto"/>
        <w:bottom w:val="none" w:sz="0" w:space="0" w:color="auto"/>
        <w:right w:val="none" w:sz="0" w:space="0" w:color="auto"/>
      </w:divBdr>
    </w:div>
    <w:div w:id="1874683273">
      <w:bodyDiv w:val="1"/>
      <w:marLeft w:val="72"/>
      <w:marRight w:val="0"/>
      <w:marTop w:val="0"/>
      <w:marBottom w:val="120"/>
      <w:divBdr>
        <w:top w:val="none" w:sz="0" w:space="0" w:color="auto"/>
        <w:left w:val="none" w:sz="0" w:space="0" w:color="auto"/>
        <w:bottom w:val="none" w:sz="0" w:space="0" w:color="auto"/>
        <w:right w:val="none" w:sz="0" w:space="0" w:color="auto"/>
      </w:divBdr>
      <w:divsChild>
        <w:div w:id="1848400665">
          <w:marLeft w:val="0"/>
          <w:marRight w:val="0"/>
          <w:marTop w:val="0"/>
          <w:marBottom w:val="0"/>
          <w:divBdr>
            <w:top w:val="none" w:sz="0" w:space="0" w:color="auto"/>
            <w:left w:val="none" w:sz="0" w:space="0" w:color="auto"/>
            <w:bottom w:val="none" w:sz="0" w:space="0" w:color="auto"/>
            <w:right w:val="none" w:sz="0" w:space="0" w:color="auto"/>
          </w:divBdr>
        </w:div>
      </w:divsChild>
    </w:div>
    <w:div w:id="214619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file:///I:\Schule\HTBLA_Perg\Diplomarbeit\Dokumente\DiplomarbeitSvgEditor.docx"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file:///I:\Schule\HTBLA_Perg\Diplomarbeit\Dokumente\DiplomarbeitSvgEditor.doc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1.xml"/><Relationship Id="rId29"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gif"/><Relationship Id="rId24" Type="http://schemas.openxmlformats.org/officeDocument/2006/relationships/hyperlink" Target="http://domain.net/file.zip"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file:///I:\Schule\HTBLA_Perg\Diplomarbeit\Dokumente\DiplomarbeitSvgEditor.docx"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file:///I:\Schule\HTBLA_Perg\Diplomarbeit\Dokumente\DiplomarbeitSvgEditor.docx" TargetMode="Externa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Gesamtkosten</c:v>
                </c:pt>
              </c:strCache>
            </c:strRef>
          </c:tx>
          <c:dLbls>
            <c:dLblPos val="bestFit"/>
            <c:showLegendKey val="0"/>
            <c:showVal val="1"/>
            <c:showCatName val="0"/>
            <c:showSerName val="0"/>
            <c:showPercent val="0"/>
            <c:showBubbleSize val="0"/>
            <c:showLeaderLines val="1"/>
          </c:dLbls>
          <c:cat>
            <c:strRef>
              <c:f>Sheet1!$A$2:$A$4</c:f>
              <c:strCache>
                <c:ptCount val="3"/>
                <c:pt idx="0">
                  <c:v>Arbeitsleistung</c:v>
                </c:pt>
                <c:pt idx="1">
                  <c:v>Lizenzkosten</c:v>
                </c:pt>
                <c:pt idx="2">
                  <c:v>Hardwarekosten</c:v>
                </c:pt>
              </c:strCache>
            </c:strRef>
          </c:cat>
          <c:val>
            <c:numRef>
              <c:f>Sheet1!$C$2:$C$4</c:f>
              <c:numCache>
                <c:formatCode>0.00%</c:formatCode>
                <c:ptCount val="3"/>
                <c:pt idx="0">
                  <c:v>0.31755058854648882</c:v>
                </c:pt>
                <c:pt idx="1">
                  <c:v>0.43115989948419531</c:v>
                </c:pt>
                <c:pt idx="2">
                  <c:v>0.25128951196931631</c:v>
                </c:pt>
              </c:numCache>
            </c:numRef>
          </c:val>
        </c:ser>
        <c:ser>
          <c:idx val="1"/>
          <c:order val="1"/>
          <c:tx>
            <c:strRef>
              <c:f>Sheet1!$C$1</c:f>
              <c:strCache>
                <c:ptCount val="1"/>
                <c:pt idx="0">
                  <c:v>Percentage</c:v>
                </c:pt>
              </c:strCache>
            </c:strRef>
          </c:tx>
          <c:dLbls>
            <c:dLblPos val="bestFit"/>
            <c:showLegendKey val="0"/>
            <c:showVal val="1"/>
            <c:showCatName val="0"/>
            <c:showSerName val="0"/>
            <c:showPercent val="0"/>
            <c:showBubbleSize val="0"/>
            <c:showLeaderLines val="1"/>
          </c:dLbls>
          <c:cat>
            <c:strRef>
              <c:f>Sheet1!$A$2:$A$4</c:f>
              <c:strCache>
                <c:ptCount val="3"/>
                <c:pt idx="0">
                  <c:v>Arbeitsleistung</c:v>
                </c:pt>
                <c:pt idx="1">
                  <c:v>Lizenzkosten</c:v>
                </c:pt>
                <c:pt idx="2">
                  <c:v>Hardwarekosten</c:v>
                </c:pt>
              </c:strCache>
            </c:strRef>
          </c:cat>
          <c:val>
            <c:numRef>
              <c:f>Sheet1!$C$2:$C$4</c:f>
              <c:numCache>
                <c:formatCode>0.00%</c:formatCode>
                <c:ptCount val="3"/>
                <c:pt idx="0">
                  <c:v>0.31755058854648882</c:v>
                </c:pt>
                <c:pt idx="1">
                  <c:v>0.43115989948419531</c:v>
                </c:pt>
                <c:pt idx="2">
                  <c:v>0.25128951196931631</c:v>
                </c:pt>
              </c:numCache>
            </c:numRef>
          </c:val>
        </c:ser>
        <c:dLbls>
          <c:showLegendKey val="0"/>
          <c:showVal val="1"/>
          <c:showCatName val="0"/>
          <c:showSerName val="0"/>
          <c:showPercent val="0"/>
          <c:showBubbleSize val="0"/>
          <c:showLeaderLines val="1"/>
        </c:dLbls>
        <c:firstSliceAng val="0"/>
      </c:pieChart>
    </c:plotArea>
    <c:legend>
      <c:legendPos val="r"/>
      <c:overlay val="0"/>
    </c:legend>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48F497F2574710A8DED7882B7D7805"/>
        <w:category>
          <w:name w:val="General"/>
          <w:gallery w:val="placeholder"/>
        </w:category>
        <w:types>
          <w:type w:val="bbPlcHdr"/>
        </w:types>
        <w:behaviors>
          <w:behavior w:val="content"/>
        </w:behaviors>
        <w:guid w:val="{A09F2087-9A50-47AD-A0C9-06BE70B2231B}"/>
      </w:docPartPr>
      <w:docPartBody>
        <w:p w:rsidR="001B1406" w:rsidRDefault="001B1406" w:rsidP="001B1406">
          <w:pPr>
            <w:pStyle w:val="4648F497F2574710A8DED7882B7D7805"/>
          </w:pPr>
          <w:r>
            <w:rPr>
              <w:rFonts w:asciiTheme="majorHAnsi" w:eastAsiaTheme="majorEastAsia" w:hAnsiTheme="majorHAnsi" w:cstheme="majorBidi"/>
              <w:caps/>
            </w:rPr>
            <w:t>[Type the company name]</w:t>
          </w:r>
        </w:p>
      </w:docPartBody>
    </w:docPart>
    <w:docPart>
      <w:docPartPr>
        <w:name w:val="3C831D9E424148729973E295EE50B60D"/>
        <w:category>
          <w:name w:val="General"/>
          <w:gallery w:val="placeholder"/>
        </w:category>
        <w:types>
          <w:type w:val="bbPlcHdr"/>
        </w:types>
        <w:behaviors>
          <w:behavior w:val="content"/>
        </w:behaviors>
        <w:guid w:val="{13C632BA-5E65-4F80-8A3D-5FEEC3E82C98}"/>
      </w:docPartPr>
      <w:docPartBody>
        <w:p w:rsidR="001B1406" w:rsidRDefault="001B1406" w:rsidP="001B1406">
          <w:pPr>
            <w:pStyle w:val="3C831D9E424148729973E295EE50B60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06"/>
    <w:rsid w:val="00071E71"/>
    <w:rsid w:val="001B1406"/>
    <w:rsid w:val="0037165E"/>
    <w:rsid w:val="006C71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8F497F2574710A8DED7882B7D7805">
    <w:name w:val="4648F497F2574710A8DED7882B7D7805"/>
    <w:rsid w:val="001B1406"/>
  </w:style>
  <w:style w:type="paragraph" w:customStyle="1" w:styleId="3C831D9E424148729973E295EE50B60D">
    <w:name w:val="3C831D9E424148729973E295EE50B60D"/>
    <w:rsid w:val="001B1406"/>
  </w:style>
  <w:style w:type="paragraph" w:customStyle="1" w:styleId="AB5BC92E1CC94DF2BEAA26E322BEFBA0">
    <w:name w:val="AB5BC92E1CC94DF2BEAA26E322BEFBA0"/>
    <w:rsid w:val="001B1406"/>
  </w:style>
  <w:style w:type="paragraph" w:customStyle="1" w:styleId="BF8A22D81ADB443EA3ECE3CDC5D16678">
    <w:name w:val="BF8A22D81ADB443EA3ECE3CDC5D16678"/>
    <w:rsid w:val="001B1406"/>
  </w:style>
  <w:style w:type="paragraph" w:customStyle="1" w:styleId="08EB867F1AC54321B3FFB2AC865FCBFB">
    <w:name w:val="08EB867F1AC54321B3FFB2AC865FCBFB"/>
    <w:rsid w:val="001B1406"/>
  </w:style>
  <w:style w:type="paragraph" w:customStyle="1" w:styleId="DD4096CD37ED4CDE93BE6D0354EECA62">
    <w:name w:val="DD4096CD37ED4CDE93BE6D0354EECA62"/>
    <w:rsid w:val="001B1406"/>
  </w:style>
  <w:style w:type="paragraph" w:customStyle="1" w:styleId="BB9E8785CDCA42609286CE2818CFF295">
    <w:name w:val="BB9E8785CDCA42609286CE2818CFF295"/>
    <w:rsid w:val="001B1406"/>
  </w:style>
  <w:style w:type="paragraph" w:customStyle="1" w:styleId="97665841CE8C4BE2ADFAB7EEF474079E">
    <w:name w:val="97665841CE8C4BE2ADFAB7EEF474079E"/>
    <w:rsid w:val="001B1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48F497F2574710A8DED7882B7D7805">
    <w:name w:val="4648F497F2574710A8DED7882B7D7805"/>
    <w:rsid w:val="001B1406"/>
  </w:style>
  <w:style w:type="paragraph" w:customStyle="1" w:styleId="3C831D9E424148729973E295EE50B60D">
    <w:name w:val="3C831D9E424148729973E295EE50B60D"/>
    <w:rsid w:val="001B1406"/>
  </w:style>
  <w:style w:type="paragraph" w:customStyle="1" w:styleId="AB5BC92E1CC94DF2BEAA26E322BEFBA0">
    <w:name w:val="AB5BC92E1CC94DF2BEAA26E322BEFBA0"/>
    <w:rsid w:val="001B1406"/>
  </w:style>
  <w:style w:type="paragraph" w:customStyle="1" w:styleId="BF8A22D81ADB443EA3ECE3CDC5D16678">
    <w:name w:val="BF8A22D81ADB443EA3ECE3CDC5D16678"/>
    <w:rsid w:val="001B1406"/>
  </w:style>
  <w:style w:type="paragraph" w:customStyle="1" w:styleId="08EB867F1AC54321B3FFB2AC865FCBFB">
    <w:name w:val="08EB867F1AC54321B3FFB2AC865FCBFB"/>
    <w:rsid w:val="001B1406"/>
  </w:style>
  <w:style w:type="paragraph" w:customStyle="1" w:styleId="DD4096CD37ED4CDE93BE6D0354EECA62">
    <w:name w:val="DD4096CD37ED4CDE93BE6D0354EECA62"/>
    <w:rsid w:val="001B1406"/>
  </w:style>
  <w:style w:type="paragraph" w:customStyle="1" w:styleId="BB9E8785CDCA42609286CE2818CFF295">
    <w:name w:val="BB9E8785CDCA42609286CE2818CFF295"/>
    <w:rsid w:val="001B1406"/>
  </w:style>
  <w:style w:type="paragraph" w:customStyle="1" w:styleId="97665841CE8C4BE2ADFAB7EEF474079E">
    <w:name w:val="97665841CE8C4BE2ADFAB7EEF474079E"/>
    <w:rsid w:val="001B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28A9B-DE36-4247-B450-AD9F35130B30}">
  <ds:schemaRefs>
    <ds:schemaRef ds:uri="http://schemas.openxmlformats.org/officeDocument/2006/bibliography"/>
  </ds:schemaRefs>
</ds:datastoreItem>
</file>

<file path=customXml/itemProps3.xml><?xml version="1.0" encoding="utf-8"?>
<ds:datastoreItem xmlns:ds="http://schemas.openxmlformats.org/officeDocument/2006/customXml" ds:itemID="{518A190A-ACB9-4988-B19A-DA0A98A7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6218</Words>
  <Characters>39175</Characters>
  <Application>Microsoft Office Word</Application>
  <DocSecurity>0</DocSecurity>
  <Lines>326</Lines>
  <Paragraphs>90</Paragraphs>
  <ScaleCrop>false</ScaleCrop>
  <HeadingPairs>
    <vt:vector size="2" baseType="variant">
      <vt:variant>
        <vt:lpstr>Title</vt:lpstr>
      </vt:variant>
      <vt:variant>
        <vt:i4>1</vt:i4>
      </vt:variant>
    </vt:vector>
  </HeadingPairs>
  <TitlesOfParts>
    <vt:vector size="1" baseType="lpstr">
      <vt:lpstr>Mobile SVG Editor</vt:lpstr>
    </vt:vector>
  </TitlesOfParts>
  <Company>HTL perg</Company>
  <LinksUpToDate>false</LinksUpToDate>
  <CharactersWithSpaces>45303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SVG Editor</dc:title>
  <dc:subject>SVG</dc:subject>
  <dc:creator>Markus Heilmann</dc:creator>
  <cp:lastModifiedBy>Markus Heilmann</cp:lastModifiedBy>
  <cp:revision>29</cp:revision>
  <dcterms:created xsi:type="dcterms:W3CDTF">2013-03-25T13:00:00Z</dcterms:created>
  <dcterms:modified xsi:type="dcterms:W3CDTF">2013-04-25T17:47:00Z</dcterms:modified>
</cp:coreProperties>
</file>